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04E5" w14:textId="64ED29FC" w:rsidR="001E3C6E" w:rsidRPr="009A553E" w:rsidRDefault="001E3C6E" w:rsidP="00A11EA6">
      <w:pPr>
        <w:shd w:val="clear" w:color="auto" w:fill="FFFFFF"/>
        <w:spacing w:before="300" w:after="0" w:line="240" w:lineRule="auto"/>
        <w:jc w:val="center"/>
        <w:outlineLvl w:val="1"/>
        <w:rPr>
          <w:rFonts w:ascii="Arial" w:eastAsia="Times New Roman" w:hAnsi="Arial" w:cs="Arial"/>
          <w:b/>
          <w:bCs/>
          <w:sz w:val="24"/>
          <w:szCs w:val="24"/>
        </w:rPr>
      </w:pPr>
      <w:r w:rsidRPr="009A553E">
        <w:rPr>
          <w:rFonts w:ascii="Arial" w:eastAsia="Times New Roman" w:hAnsi="Arial" w:cs="Arial"/>
          <w:b/>
          <w:bCs/>
          <w:sz w:val="24"/>
          <w:szCs w:val="24"/>
        </w:rPr>
        <w:t xml:space="preserve">Clinical </w:t>
      </w:r>
      <w:r w:rsidR="001E4D76" w:rsidRPr="009A553E">
        <w:rPr>
          <w:rFonts w:ascii="Arial" w:eastAsia="Times New Roman" w:hAnsi="Arial" w:cs="Arial"/>
          <w:b/>
          <w:bCs/>
          <w:sz w:val="24"/>
          <w:szCs w:val="24"/>
        </w:rPr>
        <w:t xml:space="preserve">profile and predictors of </w:t>
      </w:r>
      <w:r w:rsidRPr="009A553E">
        <w:rPr>
          <w:rFonts w:ascii="Arial" w:eastAsia="Times New Roman" w:hAnsi="Arial" w:cs="Arial"/>
          <w:b/>
          <w:bCs/>
          <w:sz w:val="24"/>
          <w:szCs w:val="24"/>
        </w:rPr>
        <w:t xml:space="preserve">outcomes of </w:t>
      </w:r>
      <w:r w:rsidR="001E4D76" w:rsidRPr="009A553E">
        <w:rPr>
          <w:rFonts w:ascii="Arial" w:eastAsia="Times New Roman" w:hAnsi="Arial" w:cs="Arial"/>
          <w:b/>
          <w:bCs/>
          <w:sz w:val="24"/>
          <w:szCs w:val="24"/>
        </w:rPr>
        <w:t xml:space="preserve">hospitalized patients with </w:t>
      </w:r>
      <w:r w:rsidR="009A553E" w:rsidRPr="009A553E">
        <w:rPr>
          <w:rFonts w:ascii="Arial" w:hAnsi="Arial" w:cs="Arial"/>
          <w:b/>
          <w:bCs/>
          <w:sz w:val="24"/>
          <w:szCs w:val="24"/>
        </w:rPr>
        <w:t xml:space="preserve">laboratory-confirmed severe acute respiratory syndrome coronavirus 2 </w:t>
      </w:r>
      <w:r w:rsidR="001E4D76" w:rsidRPr="009A553E">
        <w:rPr>
          <w:rFonts w:ascii="Arial" w:eastAsia="Times New Roman" w:hAnsi="Arial" w:cs="Arial"/>
          <w:b/>
          <w:bCs/>
          <w:sz w:val="24"/>
          <w:szCs w:val="24"/>
        </w:rPr>
        <w:t xml:space="preserve">in </w:t>
      </w:r>
      <w:r w:rsidRPr="009A553E">
        <w:rPr>
          <w:rFonts w:ascii="Arial" w:eastAsia="Times New Roman" w:hAnsi="Arial" w:cs="Arial"/>
          <w:b/>
          <w:bCs/>
          <w:sz w:val="24"/>
          <w:szCs w:val="24"/>
        </w:rPr>
        <w:t>Nigeria</w:t>
      </w:r>
      <w:r w:rsidR="001E4D76" w:rsidRPr="009A553E">
        <w:rPr>
          <w:rFonts w:ascii="Arial" w:eastAsia="Times New Roman" w:hAnsi="Arial" w:cs="Arial"/>
          <w:b/>
          <w:bCs/>
          <w:sz w:val="24"/>
          <w:szCs w:val="24"/>
        </w:rPr>
        <w:t xml:space="preserve">: </w:t>
      </w:r>
      <w:r w:rsidR="00717F14">
        <w:rPr>
          <w:rFonts w:ascii="Arial" w:eastAsia="Times New Roman" w:hAnsi="Arial" w:cs="Arial"/>
          <w:b/>
          <w:bCs/>
          <w:sz w:val="24"/>
          <w:szCs w:val="24"/>
        </w:rPr>
        <w:t>A retrospective</w:t>
      </w:r>
      <w:r w:rsidR="001E4D76" w:rsidRPr="009A553E">
        <w:rPr>
          <w:rFonts w:ascii="Arial" w:eastAsia="Times New Roman" w:hAnsi="Arial" w:cs="Arial"/>
          <w:b/>
          <w:bCs/>
          <w:sz w:val="24"/>
          <w:szCs w:val="24"/>
        </w:rPr>
        <w:t xml:space="preserve"> analysis of the 1</w:t>
      </w:r>
      <w:r w:rsidR="0079039D">
        <w:rPr>
          <w:rFonts w:ascii="Arial" w:eastAsia="Times New Roman" w:hAnsi="Arial" w:cs="Arial"/>
          <w:b/>
          <w:bCs/>
          <w:sz w:val="24"/>
          <w:szCs w:val="24"/>
        </w:rPr>
        <w:t>3</w:t>
      </w:r>
      <w:r w:rsidR="001E4D76" w:rsidRPr="009A553E">
        <w:rPr>
          <w:rFonts w:ascii="Arial" w:eastAsia="Times New Roman" w:hAnsi="Arial" w:cs="Arial"/>
          <w:b/>
          <w:bCs/>
          <w:sz w:val="24"/>
          <w:szCs w:val="24"/>
        </w:rPr>
        <w:t xml:space="preserve"> high burden states</w:t>
      </w:r>
    </w:p>
    <w:p w14:paraId="19DD3C67" w14:textId="344246E1" w:rsidR="00A11EA6" w:rsidRPr="001D4FC2" w:rsidRDefault="00A11EA6" w:rsidP="00A11EA6">
      <w:pPr>
        <w:shd w:val="clear" w:color="auto" w:fill="FFFFFF"/>
        <w:spacing w:before="300" w:after="0" w:line="240" w:lineRule="auto"/>
        <w:jc w:val="center"/>
        <w:outlineLvl w:val="1"/>
        <w:rPr>
          <w:rFonts w:ascii="Arial" w:eastAsia="Times New Roman" w:hAnsi="Arial" w:cs="Arial"/>
          <w:b/>
          <w:bCs/>
          <w:sz w:val="24"/>
          <w:szCs w:val="24"/>
        </w:rPr>
      </w:pPr>
      <w:r w:rsidRPr="001D4FC2">
        <w:rPr>
          <w:rFonts w:ascii="Arial" w:eastAsia="Times New Roman" w:hAnsi="Arial" w:cs="Arial"/>
          <w:b/>
          <w:bCs/>
          <w:sz w:val="24"/>
          <w:szCs w:val="24"/>
        </w:rPr>
        <w:t>Background</w:t>
      </w:r>
    </w:p>
    <w:p w14:paraId="6936DFFA" w14:textId="086195AD" w:rsidR="00D576F5" w:rsidRPr="00450E4D" w:rsidRDefault="001C343C" w:rsidP="00D576F5">
      <w:pPr>
        <w:pStyle w:val="NormalWeb"/>
        <w:shd w:val="clear" w:color="auto" w:fill="FFFFFF"/>
        <w:spacing w:before="0" w:beforeAutospacing="0" w:after="150" w:afterAutospacing="0"/>
        <w:jc w:val="both"/>
        <w:rPr>
          <w:rFonts w:ascii="Arial" w:hAnsi="Arial" w:cs="Arial"/>
        </w:rPr>
      </w:pPr>
      <w:r w:rsidRPr="00450E4D">
        <w:rPr>
          <w:rFonts w:ascii="Arial" w:hAnsi="Arial" w:cs="Arial"/>
        </w:rPr>
        <w:t xml:space="preserve">Globally, the current COVID 19 pandemics has resulted in a high number of deaths </w:t>
      </w:r>
      <w:r w:rsidR="000E4EB9" w:rsidRPr="00450E4D">
        <w:rPr>
          <w:rFonts w:ascii="Arial" w:hAnsi="Arial" w:cs="Arial"/>
        </w:rPr>
        <w:t>and</w:t>
      </w:r>
      <w:r w:rsidRPr="00450E4D">
        <w:rPr>
          <w:rFonts w:ascii="Arial" w:hAnsi="Arial" w:cs="Arial"/>
        </w:rPr>
        <w:t xml:space="preserve"> associated disruption of both public health and socioeconomic activities of countries and populations.</w:t>
      </w:r>
      <w:r w:rsidR="007353BF" w:rsidRPr="00450E4D">
        <w:rPr>
          <w:rFonts w:ascii="Arial" w:hAnsi="Arial" w:cs="Arial"/>
        </w:rPr>
        <w:t xml:space="preserve"> </w:t>
      </w:r>
      <w:r w:rsidR="007353BF" w:rsidRPr="0005433E">
        <w:rPr>
          <w:rFonts w:ascii="Arial" w:hAnsi="Arial" w:cs="Arial"/>
          <w:highlight w:val="yellow"/>
        </w:rPr>
        <w:t>As at 9</w:t>
      </w:r>
      <w:r w:rsidR="007353BF" w:rsidRPr="0005433E">
        <w:rPr>
          <w:rFonts w:ascii="Arial" w:hAnsi="Arial" w:cs="Arial"/>
          <w:highlight w:val="yellow"/>
          <w:vertAlign w:val="superscript"/>
        </w:rPr>
        <w:t>th</w:t>
      </w:r>
      <w:r w:rsidR="007353BF" w:rsidRPr="0005433E">
        <w:rPr>
          <w:rFonts w:ascii="Arial" w:hAnsi="Arial" w:cs="Arial"/>
          <w:highlight w:val="yellow"/>
        </w:rPr>
        <w:t xml:space="preserve"> of April 2021, Nigeria had recorded 163,581 confirmed cases, with 150,005 cases discharged, 7,518 cases on admission and 2,058 deaths with a significant increase in the number of confirmed cases and concurrent deaths</w:t>
      </w:r>
      <w:r w:rsidR="009360CD" w:rsidRPr="0005433E">
        <w:rPr>
          <w:rFonts w:ascii="Arial" w:hAnsi="Arial" w:cs="Arial"/>
          <w:highlight w:val="yellow"/>
        </w:rPr>
        <w:t xml:space="preserve"> since the beginning of the second wave of infections</w:t>
      </w:r>
      <w:r w:rsidR="009360CD" w:rsidRPr="00450E4D">
        <w:rPr>
          <w:rFonts w:ascii="Arial" w:hAnsi="Arial" w:cs="Arial"/>
        </w:rPr>
        <w:t>. Most of these deaths have be</w:t>
      </w:r>
      <w:r w:rsidR="00643AF2" w:rsidRPr="00450E4D">
        <w:rPr>
          <w:rFonts w:ascii="Arial" w:hAnsi="Arial" w:cs="Arial"/>
        </w:rPr>
        <w:t>en</w:t>
      </w:r>
      <w:r w:rsidR="009360CD" w:rsidRPr="00450E4D">
        <w:rPr>
          <w:rFonts w:ascii="Arial" w:hAnsi="Arial" w:cs="Arial"/>
        </w:rPr>
        <w:t xml:space="preserve"> in-hospital. Little is known about the deaths in the community due largely to poor community records of deaths and other vital statistics. </w:t>
      </w:r>
      <w:r w:rsidR="009360CD" w:rsidRPr="004505F7">
        <w:rPr>
          <w:rFonts w:ascii="Arial" w:hAnsi="Arial" w:cs="Arial"/>
          <w:highlight w:val="yellow"/>
        </w:rPr>
        <w:t xml:space="preserve">The </w:t>
      </w:r>
      <w:r w:rsidRPr="004505F7">
        <w:rPr>
          <w:rFonts w:ascii="Arial" w:hAnsi="Arial" w:cs="Arial"/>
          <w:highlight w:val="yellow"/>
        </w:rPr>
        <w:t xml:space="preserve">weak </w:t>
      </w:r>
      <w:r w:rsidR="009360CD" w:rsidRPr="004505F7">
        <w:rPr>
          <w:rFonts w:ascii="Arial" w:hAnsi="Arial" w:cs="Arial"/>
          <w:highlight w:val="yellow"/>
        </w:rPr>
        <w:t xml:space="preserve">Nigerian </w:t>
      </w:r>
      <w:r w:rsidRPr="004505F7">
        <w:rPr>
          <w:rFonts w:ascii="Arial" w:hAnsi="Arial" w:cs="Arial"/>
          <w:highlight w:val="yellow"/>
        </w:rPr>
        <w:t>health system</w:t>
      </w:r>
      <w:r w:rsidR="009360CD" w:rsidRPr="004505F7">
        <w:rPr>
          <w:rFonts w:ascii="Arial" w:hAnsi="Arial" w:cs="Arial"/>
          <w:highlight w:val="yellow"/>
        </w:rPr>
        <w:t xml:space="preserve"> is thought to have led</w:t>
      </w:r>
      <w:r w:rsidRPr="004505F7">
        <w:rPr>
          <w:rFonts w:ascii="Arial" w:hAnsi="Arial" w:cs="Arial"/>
          <w:highlight w:val="yellow"/>
        </w:rPr>
        <w:t xml:space="preserve"> to a considerably high in-hospital mortality especially in settings where critical care services and resources are scarce. </w:t>
      </w:r>
      <w:r w:rsidR="00790CDE" w:rsidRPr="004505F7">
        <w:rPr>
          <w:rFonts w:ascii="Arial" w:hAnsi="Arial" w:cs="Arial"/>
          <w:highlight w:val="yellow"/>
        </w:rPr>
        <w:t>Underlying</w:t>
      </w:r>
      <w:r w:rsidRPr="004505F7">
        <w:rPr>
          <w:rFonts w:ascii="Arial" w:hAnsi="Arial" w:cs="Arial"/>
          <w:highlight w:val="yellow"/>
        </w:rPr>
        <w:t xml:space="preserve"> morbidities such as malnutrition, anemia, HIV/AIDs, and chronic respiratory condition</w:t>
      </w:r>
      <w:r w:rsidR="00790CDE" w:rsidRPr="004505F7">
        <w:rPr>
          <w:rFonts w:ascii="Arial" w:hAnsi="Arial" w:cs="Arial"/>
          <w:highlight w:val="yellow"/>
        </w:rPr>
        <w:t>s, diabetes and heart failure ha</w:t>
      </w:r>
      <w:r w:rsidR="000E4EB9" w:rsidRPr="004505F7">
        <w:rPr>
          <w:rFonts w:ascii="Arial" w:hAnsi="Arial" w:cs="Arial"/>
          <w:highlight w:val="yellow"/>
        </w:rPr>
        <w:t>ve</w:t>
      </w:r>
      <w:r w:rsidR="00790CDE" w:rsidRPr="004505F7">
        <w:rPr>
          <w:rFonts w:ascii="Arial" w:hAnsi="Arial" w:cs="Arial"/>
          <w:highlight w:val="yellow"/>
        </w:rPr>
        <w:t xml:space="preserve"> been </w:t>
      </w:r>
      <w:r w:rsidR="000E4EB9" w:rsidRPr="004505F7">
        <w:rPr>
          <w:rFonts w:ascii="Arial" w:hAnsi="Arial" w:cs="Arial"/>
          <w:highlight w:val="yellow"/>
        </w:rPr>
        <w:t>shown</w:t>
      </w:r>
      <w:r w:rsidR="00790CDE" w:rsidRPr="004505F7">
        <w:rPr>
          <w:rFonts w:ascii="Arial" w:hAnsi="Arial" w:cs="Arial"/>
          <w:highlight w:val="yellow"/>
        </w:rPr>
        <w:t xml:space="preserve"> to be important contributors to high global mortality in the current COVID 19 pandemic.</w:t>
      </w:r>
      <w:r w:rsidR="00790CDE" w:rsidRPr="00450E4D">
        <w:rPr>
          <w:rFonts w:ascii="Arial" w:hAnsi="Arial" w:cs="Arial"/>
        </w:rPr>
        <w:t xml:space="preserve"> </w:t>
      </w:r>
      <w:r w:rsidRPr="00450E4D">
        <w:rPr>
          <w:rFonts w:ascii="Arial" w:hAnsi="Arial" w:cs="Arial"/>
        </w:rPr>
        <w:t xml:space="preserve"> </w:t>
      </w:r>
    </w:p>
    <w:p w14:paraId="22B7C66C" w14:textId="166CCDC1" w:rsidR="000E4EB9" w:rsidRPr="00450E4D" w:rsidRDefault="00A11EA6" w:rsidP="000E4EB9">
      <w:pPr>
        <w:pStyle w:val="NormalWeb"/>
        <w:shd w:val="clear" w:color="auto" w:fill="FFFFFF"/>
        <w:spacing w:before="0" w:beforeAutospacing="0" w:after="150" w:afterAutospacing="0"/>
        <w:jc w:val="both"/>
        <w:rPr>
          <w:rFonts w:ascii="Arial" w:hAnsi="Arial" w:cs="Arial"/>
        </w:rPr>
      </w:pPr>
      <w:r w:rsidRPr="00450E4D">
        <w:rPr>
          <w:rFonts w:ascii="Arial" w:hAnsi="Arial" w:cs="Arial"/>
        </w:rPr>
        <w:t xml:space="preserve">Even though several global reports have been written about the impact of </w:t>
      </w:r>
      <w:r w:rsidR="0013300D" w:rsidRPr="00450E4D">
        <w:rPr>
          <w:rFonts w:ascii="Arial" w:hAnsi="Arial" w:cs="Arial"/>
        </w:rPr>
        <w:t>the</w:t>
      </w:r>
      <w:r w:rsidRPr="00450E4D">
        <w:rPr>
          <w:rFonts w:ascii="Arial" w:hAnsi="Arial" w:cs="Arial"/>
        </w:rPr>
        <w:t xml:space="preserve"> COVID 19 </w:t>
      </w:r>
      <w:r w:rsidR="0013300D" w:rsidRPr="00450E4D">
        <w:rPr>
          <w:rFonts w:ascii="Arial" w:hAnsi="Arial" w:cs="Arial"/>
        </w:rPr>
        <w:t xml:space="preserve">pandemic on clinical outcomes especially the attendant </w:t>
      </w:r>
      <w:r w:rsidRPr="00450E4D">
        <w:rPr>
          <w:rFonts w:ascii="Arial" w:hAnsi="Arial" w:cs="Arial"/>
        </w:rPr>
        <w:t xml:space="preserve">morbidity and mortality, little is known about the situation in Nigeria. </w:t>
      </w:r>
      <w:r w:rsidR="000E4EB9" w:rsidRPr="00450E4D">
        <w:rPr>
          <w:rFonts w:ascii="Arial" w:hAnsi="Arial" w:cs="Arial"/>
        </w:rPr>
        <w:t xml:space="preserve">Understanding the relative contributions and probable mechanism through which </w:t>
      </w:r>
      <w:r w:rsidR="00E66F70" w:rsidRPr="00450E4D">
        <w:rPr>
          <w:rFonts w:ascii="Arial" w:hAnsi="Arial" w:cs="Arial"/>
        </w:rPr>
        <w:t>sociodemographic</w:t>
      </w:r>
      <w:r w:rsidR="000E4EB9" w:rsidRPr="00450E4D">
        <w:rPr>
          <w:rFonts w:ascii="Arial" w:hAnsi="Arial" w:cs="Arial"/>
        </w:rPr>
        <w:t>, clinical and laboratory factors relate to the high in-hospital mortality in Nigeria could help us identify weak points within the health system that can be improved upon for current and future responses. In addition, such review will also help us plan and prio</w:t>
      </w:r>
      <w:ins w:id="0" w:author="AO" w:date="2021-08-12T13:47:00Z">
        <w:r w:rsidR="00E74ACC">
          <w:rPr>
            <w:rFonts w:ascii="Arial" w:hAnsi="Arial" w:cs="Arial"/>
          </w:rPr>
          <w:t>ri</w:t>
        </w:r>
      </w:ins>
      <w:r w:rsidR="000E4EB9" w:rsidRPr="00450E4D">
        <w:rPr>
          <w:rFonts w:ascii="Arial" w:hAnsi="Arial" w:cs="Arial"/>
        </w:rPr>
        <w:t>tize health infrastructure and resource allocation for better health outcomes in our public health system.</w:t>
      </w:r>
    </w:p>
    <w:p w14:paraId="1AB25BD7" w14:textId="14BA162A" w:rsidR="00A11EA6" w:rsidRPr="00450E4D" w:rsidRDefault="00A11EA6" w:rsidP="00D576F5">
      <w:pPr>
        <w:pStyle w:val="NormalWeb"/>
        <w:shd w:val="clear" w:color="auto" w:fill="FFFFFF"/>
        <w:spacing w:before="0" w:beforeAutospacing="0" w:after="150" w:afterAutospacing="0"/>
        <w:jc w:val="both"/>
        <w:rPr>
          <w:rFonts w:ascii="Arial" w:hAnsi="Arial" w:cs="Arial"/>
        </w:rPr>
      </w:pPr>
      <w:r w:rsidRPr="00450E4D">
        <w:rPr>
          <w:rFonts w:ascii="Arial" w:hAnsi="Arial" w:cs="Arial"/>
        </w:rPr>
        <w:t xml:space="preserve">We </w:t>
      </w:r>
      <w:r w:rsidR="00641029" w:rsidRPr="00450E4D">
        <w:rPr>
          <w:rFonts w:ascii="Arial" w:hAnsi="Arial" w:cs="Arial"/>
        </w:rPr>
        <w:t>therefore set out</w:t>
      </w:r>
      <w:r w:rsidRPr="00450E4D">
        <w:rPr>
          <w:rFonts w:ascii="Arial" w:hAnsi="Arial" w:cs="Arial"/>
        </w:rPr>
        <w:t xml:space="preserve"> to</w:t>
      </w:r>
      <w:r w:rsidR="009A553E" w:rsidRPr="00450E4D">
        <w:rPr>
          <w:rFonts w:ascii="Arial" w:hAnsi="Arial" w:cs="Arial"/>
        </w:rPr>
        <w:t xml:space="preserve"> </w:t>
      </w:r>
      <w:r w:rsidR="00F126A3" w:rsidRPr="00450E4D">
        <w:rPr>
          <w:rFonts w:ascii="Arial" w:hAnsi="Arial" w:cs="Arial"/>
        </w:rPr>
        <w:t xml:space="preserve">describe </w:t>
      </w:r>
      <w:r w:rsidR="004505F7">
        <w:rPr>
          <w:rFonts w:ascii="Arial" w:hAnsi="Arial" w:cs="Arial"/>
        </w:rPr>
        <w:t>clinical</w:t>
      </w:r>
      <w:r w:rsidR="00F126A3" w:rsidRPr="00450E4D">
        <w:rPr>
          <w:rFonts w:ascii="Arial" w:hAnsi="Arial" w:cs="Arial"/>
        </w:rPr>
        <w:t xml:space="preserve"> characteristics and</w:t>
      </w:r>
      <w:r w:rsidR="003C4913">
        <w:rPr>
          <w:rFonts w:ascii="Arial" w:hAnsi="Arial" w:cs="Arial"/>
        </w:rPr>
        <w:t xml:space="preserve"> factors associated with the</w:t>
      </w:r>
      <w:r w:rsidR="00F126A3" w:rsidRPr="00450E4D">
        <w:rPr>
          <w:rFonts w:ascii="Arial" w:hAnsi="Arial" w:cs="Arial"/>
        </w:rPr>
        <w:t xml:space="preserve"> outcomes for patients hospitalized with laboratory-confirmed severe acute respiratory syndrome coronavirus 2 (SARS-CoV-2) infection early in Nigeria</w:t>
      </w:r>
      <w:r w:rsidR="00641029" w:rsidRPr="00450E4D">
        <w:rPr>
          <w:rFonts w:ascii="Arial" w:hAnsi="Arial" w:cs="Arial"/>
        </w:rPr>
        <w:t xml:space="preserve">. </w:t>
      </w:r>
      <w:r w:rsidR="00BA267F" w:rsidRPr="00450E4D">
        <w:rPr>
          <w:rFonts w:ascii="Arial" w:hAnsi="Arial" w:cs="Arial"/>
        </w:rPr>
        <w:t>In addition, we</w:t>
      </w:r>
      <w:r w:rsidR="00641029" w:rsidRPr="00450E4D">
        <w:rPr>
          <w:rFonts w:ascii="Arial" w:hAnsi="Arial" w:cs="Arial"/>
        </w:rPr>
        <w:t xml:space="preserve"> evaluated the</w:t>
      </w:r>
      <w:r w:rsidR="00F126A3" w:rsidRPr="00450E4D">
        <w:rPr>
          <w:rFonts w:ascii="Arial" w:hAnsi="Arial" w:cs="Arial"/>
        </w:rPr>
        <w:t xml:space="preserve"> </w:t>
      </w:r>
      <w:r w:rsidR="00641029" w:rsidRPr="00450E4D">
        <w:rPr>
          <w:rFonts w:ascii="Arial" w:hAnsi="Arial" w:cs="Arial"/>
        </w:rPr>
        <w:t xml:space="preserve">demographic, </w:t>
      </w:r>
      <w:r w:rsidR="00F126A3" w:rsidRPr="00450E4D">
        <w:rPr>
          <w:rFonts w:ascii="Arial" w:hAnsi="Arial" w:cs="Arial"/>
        </w:rPr>
        <w:t xml:space="preserve">clinical and laboratory </w:t>
      </w:r>
      <w:r w:rsidR="00641029" w:rsidRPr="00450E4D">
        <w:rPr>
          <w:rFonts w:ascii="Arial" w:hAnsi="Arial" w:cs="Arial"/>
        </w:rPr>
        <w:t>predictors</w:t>
      </w:r>
      <w:r w:rsidR="00F126A3" w:rsidRPr="00450E4D">
        <w:rPr>
          <w:rFonts w:ascii="Arial" w:hAnsi="Arial" w:cs="Arial"/>
        </w:rPr>
        <w:t xml:space="preserve"> </w:t>
      </w:r>
      <w:r w:rsidR="00641029" w:rsidRPr="00450E4D">
        <w:rPr>
          <w:rFonts w:ascii="Arial" w:hAnsi="Arial" w:cs="Arial"/>
        </w:rPr>
        <w:t xml:space="preserve">of </w:t>
      </w:r>
      <w:r w:rsidR="00F126A3" w:rsidRPr="00450E4D">
        <w:rPr>
          <w:rFonts w:ascii="Arial" w:hAnsi="Arial" w:cs="Arial"/>
        </w:rPr>
        <w:t>mortality</w:t>
      </w:r>
      <w:r w:rsidR="00641029" w:rsidRPr="00450E4D">
        <w:rPr>
          <w:rFonts w:ascii="Arial" w:hAnsi="Arial" w:cs="Arial"/>
        </w:rPr>
        <w:t xml:space="preserve"> in those patients hospitalized with laboratory-confirmed severe acute respiratory syndrome coronavirus 2 (SRAS-COV-2) infection in Nigeria. </w:t>
      </w:r>
    </w:p>
    <w:p w14:paraId="7F3B0E47" w14:textId="77777777" w:rsidR="00A11EA6" w:rsidRPr="001D4FC2" w:rsidRDefault="00A11EA6" w:rsidP="00A11EA6">
      <w:pPr>
        <w:shd w:val="clear" w:color="auto" w:fill="FFFFFF"/>
        <w:spacing w:after="150" w:line="240" w:lineRule="auto"/>
        <w:jc w:val="center"/>
        <w:rPr>
          <w:rFonts w:ascii="Arial" w:eastAsia="Times New Roman" w:hAnsi="Arial" w:cs="Arial"/>
          <w:b/>
          <w:bCs/>
          <w:sz w:val="24"/>
          <w:szCs w:val="24"/>
        </w:rPr>
      </w:pPr>
      <w:r w:rsidRPr="004804ED">
        <w:rPr>
          <w:rFonts w:ascii="Arial" w:eastAsia="Times New Roman" w:hAnsi="Arial" w:cs="Arial"/>
          <w:b/>
          <w:bCs/>
          <w:sz w:val="24"/>
          <w:szCs w:val="24"/>
        </w:rPr>
        <w:t>Methods</w:t>
      </w:r>
    </w:p>
    <w:p w14:paraId="179FB26E" w14:textId="77777777" w:rsidR="00A11EA6" w:rsidRPr="001D4FC2" w:rsidRDefault="00A11EA6" w:rsidP="00A11EA6">
      <w:pPr>
        <w:shd w:val="clear" w:color="auto" w:fill="FFFFFF"/>
        <w:spacing w:after="150" w:line="240" w:lineRule="auto"/>
        <w:rPr>
          <w:rFonts w:ascii="Arial" w:eastAsia="Times New Roman" w:hAnsi="Arial" w:cs="Arial"/>
          <w:b/>
          <w:bCs/>
          <w:i/>
          <w:iCs/>
          <w:sz w:val="24"/>
          <w:szCs w:val="24"/>
        </w:rPr>
      </w:pPr>
      <w:r w:rsidRPr="001D4FC2">
        <w:rPr>
          <w:rFonts w:ascii="Arial" w:eastAsia="Times New Roman" w:hAnsi="Arial" w:cs="Arial"/>
          <w:b/>
          <w:bCs/>
          <w:i/>
          <w:iCs/>
          <w:sz w:val="24"/>
          <w:szCs w:val="24"/>
        </w:rPr>
        <w:t>Study design</w:t>
      </w:r>
    </w:p>
    <w:p w14:paraId="1A224C7B" w14:textId="2A0FB398" w:rsidR="00A11EA6" w:rsidRDefault="00321743" w:rsidP="00A11EA6">
      <w:pPr>
        <w:rPr>
          <w:rFonts w:ascii="Arial" w:hAnsi="Arial" w:cs="Arial"/>
          <w:b/>
          <w:bCs/>
          <w:sz w:val="24"/>
          <w:szCs w:val="24"/>
        </w:rPr>
      </w:pPr>
      <w:r>
        <w:rPr>
          <w:rFonts w:ascii="Arial" w:eastAsia="Times New Roman" w:hAnsi="Arial" w:cs="Arial"/>
          <w:sz w:val="24"/>
          <w:szCs w:val="24"/>
        </w:rPr>
        <w:t>This was a</w:t>
      </w:r>
      <w:r w:rsidR="00A11EA6" w:rsidRPr="001D4FC2">
        <w:rPr>
          <w:rFonts w:ascii="Arial" w:eastAsia="Times New Roman" w:hAnsi="Arial" w:cs="Arial"/>
          <w:sz w:val="24"/>
          <w:szCs w:val="24"/>
        </w:rPr>
        <w:t xml:space="preserve"> </w:t>
      </w:r>
      <w:r w:rsidR="00ED3455">
        <w:rPr>
          <w:rFonts w:ascii="Arial" w:eastAsia="Times New Roman" w:hAnsi="Arial" w:cs="Arial"/>
          <w:sz w:val="24"/>
          <w:szCs w:val="24"/>
        </w:rPr>
        <w:t xml:space="preserve">retrospective </w:t>
      </w:r>
      <w:r w:rsidR="00336F82">
        <w:rPr>
          <w:rFonts w:ascii="Arial" w:eastAsia="Times New Roman" w:hAnsi="Arial" w:cs="Arial"/>
          <w:sz w:val="24"/>
          <w:szCs w:val="24"/>
        </w:rPr>
        <w:t>descriptive</w:t>
      </w:r>
      <w:r w:rsidR="00ED3455">
        <w:rPr>
          <w:rFonts w:ascii="Arial" w:eastAsia="Times New Roman" w:hAnsi="Arial" w:cs="Arial"/>
          <w:sz w:val="24"/>
          <w:szCs w:val="24"/>
        </w:rPr>
        <w:t xml:space="preserve"> analysis</w:t>
      </w:r>
      <w:r>
        <w:rPr>
          <w:rFonts w:ascii="Arial" w:eastAsia="Times New Roman" w:hAnsi="Arial" w:cs="Arial"/>
          <w:sz w:val="24"/>
          <w:szCs w:val="24"/>
        </w:rPr>
        <w:t xml:space="preserve"> on … patients with </w:t>
      </w:r>
      <w:r w:rsidRPr="009A553E">
        <w:rPr>
          <w:rFonts w:ascii="Arial" w:hAnsi="Arial" w:cs="Arial"/>
          <w:sz w:val="24"/>
          <w:szCs w:val="24"/>
        </w:rPr>
        <w:t xml:space="preserve">laboratory-confirmed severe acute respiratory syndrome coronavirus 2 (SARS-CoV-2) infection </w:t>
      </w:r>
      <w:r>
        <w:rPr>
          <w:rFonts w:ascii="Arial" w:eastAsia="Times New Roman" w:hAnsi="Arial" w:cs="Arial"/>
          <w:sz w:val="24"/>
          <w:szCs w:val="24"/>
        </w:rPr>
        <w:t xml:space="preserve">seen and managed in the COVID 19 treatment centers across the </w:t>
      </w:r>
      <w:r w:rsidR="00495BAE">
        <w:rPr>
          <w:rFonts w:ascii="Arial" w:eastAsia="Times New Roman" w:hAnsi="Arial" w:cs="Arial"/>
          <w:sz w:val="24"/>
          <w:szCs w:val="24"/>
        </w:rPr>
        <w:t>1</w:t>
      </w:r>
      <w:r w:rsidR="00D0523A">
        <w:rPr>
          <w:rFonts w:ascii="Arial" w:eastAsia="Times New Roman" w:hAnsi="Arial" w:cs="Arial"/>
          <w:sz w:val="24"/>
          <w:szCs w:val="24"/>
        </w:rPr>
        <w:t>3</w:t>
      </w:r>
      <w:r w:rsidR="00495BAE">
        <w:rPr>
          <w:rFonts w:ascii="Arial" w:eastAsia="Times New Roman" w:hAnsi="Arial" w:cs="Arial"/>
          <w:sz w:val="24"/>
          <w:szCs w:val="24"/>
        </w:rPr>
        <w:t xml:space="preserve"> high</w:t>
      </w:r>
      <w:r>
        <w:rPr>
          <w:rFonts w:ascii="Arial" w:eastAsia="Times New Roman" w:hAnsi="Arial" w:cs="Arial"/>
          <w:sz w:val="24"/>
          <w:szCs w:val="24"/>
        </w:rPr>
        <w:t xml:space="preserve"> burden states in Nigeria. </w:t>
      </w:r>
    </w:p>
    <w:p w14:paraId="5D8A4B61" w14:textId="067A001C" w:rsidR="00AF7285" w:rsidRDefault="00AF7285">
      <w:pPr>
        <w:rPr>
          <w:rFonts w:ascii="Arial" w:hAnsi="Arial" w:cs="Arial"/>
          <w:b/>
          <w:bCs/>
          <w:sz w:val="24"/>
          <w:szCs w:val="24"/>
        </w:rPr>
      </w:pPr>
      <w:r w:rsidRPr="00F9059B">
        <w:rPr>
          <w:rFonts w:ascii="Arial" w:hAnsi="Arial" w:cs="Arial"/>
          <w:b/>
          <w:bCs/>
          <w:sz w:val="24"/>
          <w:szCs w:val="24"/>
        </w:rPr>
        <w:t xml:space="preserve">Study Setting </w:t>
      </w:r>
    </w:p>
    <w:p w14:paraId="7A409728" w14:textId="6684711E" w:rsidR="00CD4D66" w:rsidRPr="00F9059B" w:rsidRDefault="00CD4D66" w:rsidP="00E35E08">
      <w:pPr>
        <w:rPr>
          <w:rFonts w:ascii="Arial" w:hAnsi="Arial" w:cs="Arial"/>
          <w:sz w:val="24"/>
          <w:szCs w:val="24"/>
        </w:rPr>
      </w:pPr>
      <w:r w:rsidRPr="008855D1">
        <w:rPr>
          <w:rFonts w:ascii="Arial" w:hAnsi="Arial" w:cs="Arial"/>
          <w:sz w:val="24"/>
          <w:szCs w:val="24"/>
          <w:highlight w:val="yellow"/>
        </w:rPr>
        <w:t>We</w:t>
      </w:r>
      <w:r w:rsidR="00F9059B" w:rsidRPr="008855D1">
        <w:rPr>
          <w:rFonts w:ascii="Arial" w:hAnsi="Arial" w:cs="Arial"/>
          <w:sz w:val="24"/>
          <w:szCs w:val="24"/>
          <w:highlight w:val="yellow"/>
        </w:rPr>
        <w:t xml:space="preserve"> conducted </w:t>
      </w:r>
      <w:r w:rsidRPr="008855D1">
        <w:rPr>
          <w:rFonts w:ascii="Arial" w:hAnsi="Arial" w:cs="Arial"/>
          <w:sz w:val="24"/>
          <w:szCs w:val="24"/>
          <w:highlight w:val="yellow"/>
        </w:rPr>
        <w:t xml:space="preserve">a retrospective analysis of </w:t>
      </w:r>
      <w:r w:rsidR="00F9059B" w:rsidRPr="008855D1">
        <w:rPr>
          <w:rFonts w:ascii="Arial" w:hAnsi="Arial" w:cs="Arial"/>
          <w:sz w:val="24"/>
          <w:szCs w:val="24"/>
          <w:highlight w:val="yellow"/>
        </w:rPr>
        <w:t xml:space="preserve">archived data </w:t>
      </w:r>
      <w:r w:rsidRPr="008855D1">
        <w:rPr>
          <w:rFonts w:ascii="Arial" w:hAnsi="Arial" w:cs="Arial"/>
          <w:sz w:val="24"/>
          <w:szCs w:val="24"/>
          <w:highlight w:val="yellow"/>
        </w:rPr>
        <w:t>on</w:t>
      </w:r>
      <w:r w:rsidR="00F9059B" w:rsidRPr="008855D1">
        <w:rPr>
          <w:rFonts w:ascii="Arial" w:hAnsi="Arial" w:cs="Arial"/>
          <w:sz w:val="24"/>
          <w:szCs w:val="24"/>
          <w:highlight w:val="yellow"/>
        </w:rPr>
        <w:t xml:space="preserve"> patients</w:t>
      </w:r>
      <w:r w:rsidRPr="008855D1">
        <w:rPr>
          <w:rFonts w:ascii="Arial" w:hAnsi="Arial" w:cs="Arial"/>
          <w:sz w:val="24"/>
          <w:szCs w:val="24"/>
          <w:highlight w:val="yellow"/>
        </w:rPr>
        <w:t xml:space="preserve"> </w:t>
      </w:r>
      <w:r w:rsidR="00321743" w:rsidRPr="008855D1">
        <w:rPr>
          <w:rFonts w:ascii="Arial" w:hAnsi="Arial" w:cs="Arial"/>
          <w:sz w:val="24"/>
          <w:szCs w:val="24"/>
          <w:highlight w:val="yellow"/>
        </w:rPr>
        <w:t xml:space="preserve">with laboratory-confirmed severe acute respiratory syndrome coronavirus 2 (SARS-CoV-2) infection </w:t>
      </w:r>
      <w:r w:rsidRPr="008855D1">
        <w:rPr>
          <w:rFonts w:ascii="Arial" w:hAnsi="Arial" w:cs="Arial"/>
          <w:sz w:val="24"/>
          <w:szCs w:val="24"/>
          <w:highlight w:val="yellow"/>
        </w:rPr>
        <w:t>treated</w:t>
      </w:r>
      <w:r w:rsidR="00F9059B" w:rsidRPr="008855D1">
        <w:rPr>
          <w:rFonts w:ascii="Arial" w:hAnsi="Arial" w:cs="Arial"/>
          <w:sz w:val="24"/>
          <w:szCs w:val="24"/>
          <w:highlight w:val="yellow"/>
        </w:rPr>
        <w:t xml:space="preserve"> </w:t>
      </w:r>
      <w:r w:rsidRPr="008855D1">
        <w:rPr>
          <w:rFonts w:ascii="Arial" w:hAnsi="Arial" w:cs="Arial"/>
          <w:sz w:val="24"/>
          <w:szCs w:val="24"/>
          <w:highlight w:val="yellow"/>
        </w:rPr>
        <w:t>in COVID 19 treatment centers across the 1</w:t>
      </w:r>
      <w:r w:rsidR="00D0523A" w:rsidRPr="008855D1">
        <w:rPr>
          <w:rFonts w:ascii="Arial" w:hAnsi="Arial" w:cs="Arial"/>
          <w:sz w:val="24"/>
          <w:szCs w:val="24"/>
          <w:highlight w:val="yellow"/>
        </w:rPr>
        <w:t>3</w:t>
      </w:r>
      <w:r w:rsidRPr="008855D1">
        <w:rPr>
          <w:rFonts w:ascii="Arial" w:hAnsi="Arial" w:cs="Arial"/>
          <w:sz w:val="24"/>
          <w:szCs w:val="24"/>
          <w:highlight w:val="yellow"/>
        </w:rPr>
        <w:t xml:space="preserve"> high burden states in Nigeria</w:t>
      </w:r>
      <w:r w:rsidR="00F9059B" w:rsidRPr="008855D1">
        <w:rPr>
          <w:rFonts w:ascii="Arial" w:hAnsi="Arial" w:cs="Arial"/>
          <w:sz w:val="24"/>
          <w:szCs w:val="24"/>
          <w:highlight w:val="yellow"/>
        </w:rPr>
        <w:t xml:space="preserve"> </w:t>
      </w:r>
      <w:r w:rsidRPr="008855D1">
        <w:rPr>
          <w:rFonts w:ascii="Arial" w:hAnsi="Arial" w:cs="Arial"/>
          <w:sz w:val="24"/>
          <w:szCs w:val="24"/>
          <w:highlight w:val="yellow"/>
        </w:rPr>
        <w:t>including</w:t>
      </w:r>
      <w:r w:rsidR="00F9059B" w:rsidRPr="008855D1">
        <w:rPr>
          <w:rFonts w:ascii="Arial" w:hAnsi="Arial" w:cs="Arial"/>
          <w:sz w:val="24"/>
          <w:szCs w:val="24"/>
          <w:highlight w:val="yellow"/>
        </w:rPr>
        <w:t xml:space="preserve"> the federal capital territory (FCT)</w:t>
      </w:r>
      <w:r w:rsidRPr="008855D1">
        <w:rPr>
          <w:rFonts w:ascii="Arial" w:hAnsi="Arial" w:cs="Arial"/>
          <w:sz w:val="24"/>
          <w:szCs w:val="24"/>
          <w:highlight w:val="yellow"/>
        </w:rPr>
        <w:t>.</w:t>
      </w:r>
      <w:r w:rsidR="00321743" w:rsidRPr="008855D1">
        <w:rPr>
          <w:rFonts w:ascii="Arial" w:hAnsi="Arial" w:cs="Arial"/>
          <w:sz w:val="24"/>
          <w:szCs w:val="24"/>
          <w:highlight w:val="yellow"/>
        </w:rPr>
        <w:t xml:space="preserve"> Patients admitted from February 2020 up </w:t>
      </w:r>
      <w:r w:rsidR="00321743" w:rsidRPr="008855D1">
        <w:rPr>
          <w:rFonts w:ascii="Arial" w:hAnsi="Arial" w:cs="Arial"/>
          <w:sz w:val="24"/>
          <w:szCs w:val="24"/>
          <w:highlight w:val="yellow"/>
        </w:rPr>
        <w:lastRenderedPageBreak/>
        <w:t>until July 20</w:t>
      </w:r>
      <w:r w:rsidR="00321743" w:rsidRPr="008855D1">
        <w:rPr>
          <w:rFonts w:ascii="Arial" w:hAnsi="Arial" w:cs="Arial"/>
          <w:sz w:val="24"/>
          <w:szCs w:val="24"/>
          <w:highlight w:val="yellow"/>
          <w:vertAlign w:val="superscript"/>
        </w:rPr>
        <w:t>th</w:t>
      </w:r>
      <w:proofErr w:type="gramStart"/>
      <w:r w:rsidR="00321743" w:rsidRPr="008855D1">
        <w:rPr>
          <w:rFonts w:ascii="Arial" w:hAnsi="Arial" w:cs="Arial"/>
          <w:sz w:val="24"/>
          <w:szCs w:val="24"/>
          <w:highlight w:val="yellow"/>
        </w:rPr>
        <w:t xml:space="preserve"> 2021</w:t>
      </w:r>
      <w:proofErr w:type="gramEnd"/>
      <w:r w:rsidR="00321743" w:rsidRPr="008855D1">
        <w:rPr>
          <w:rFonts w:ascii="Arial" w:hAnsi="Arial" w:cs="Arial"/>
          <w:sz w:val="24"/>
          <w:szCs w:val="24"/>
          <w:highlight w:val="yellow"/>
        </w:rPr>
        <w:t xml:space="preserve"> were all included in the cohort. </w:t>
      </w:r>
      <w:r w:rsidR="00E35E08" w:rsidRPr="008855D1">
        <w:rPr>
          <w:rFonts w:ascii="Arial" w:hAnsi="Arial" w:cs="Arial"/>
          <w:sz w:val="24"/>
          <w:szCs w:val="24"/>
          <w:highlight w:val="yellow"/>
        </w:rPr>
        <w:t>All patients who had negative RT-PCR even if their symptoms suggested SARS-COV-2 infection as well as those who did not require admission were excluded from this analysis.</w:t>
      </w:r>
      <w:r w:rsidR="00E35E08">
        <w:rPr>
          <w:rFonts w:ascii="Arial" w:hAnsi="Arial" w:cs="Arial"/>
          <w:sz w:val="24"/>
          <w:szCs w:val="24"/>
        </w:rPr>
        <w:t xml:space="preserve"> </w:t>
      </w:r>
    </w:p>
    <w:p w14:paraId="03C36D49" w14:textId="5BDE9EAB" w:rsidR="00F9059B" w:rsidRPr="00F9059B" w:rsidRDefault="00F9059B">
      <w:pPr>
        <w:rPr>
          <w:rFonts w:ascii="Arial" w:hAnsi="Arial" w:cs="Arial"/>
          <w:b/>
          <w:bCs/>
          <w:sz w:val="24"/>
          <w:szCs w:val="24"/>
        </w:rPr>
      </w:pPr>
      <w:r>
        <w:rPr>
          <w:rFonts w:ascii="Arial" w:hAnsi="Arial" w:cs="Arial"/>
          <w:b/>
          <w:bCs/>
          <w:sz w:val="24"/>
          <w:szCs w:val="24"/>
        </w:rPr>
        <w:t>Study population</w:t>
      </w:r>
    </w:p>
    <w:p w14:paraId="79D21620" w14:textId="657994FC" w:rsidR="00590D49" w:rsidRDefault="00AF7285">
      <w:pPr>
        <w:rPr>
          <w:rFonts w:ascii="Arial" w:hAnsi="Arial" w:cs="Arial"/>
          <w:sz w:val="24"/>
          <w:szCs w:val="24"/>
        </w:rPr>
      </w:pPr>
      <w:r w:rsidRPr="00F9059B">
        <w:rPr>
          <w:rFonts w:ascii="Arial" w:hAnsi="Arial" w:cs="Arial"/>
          <w:sz w:val="24"/>
          <w:szCs w:val="24"/>
        </w:rPr>
        <w:t xml:space="preserve">We </w:t>
      </w:r>
      <w:r w:rsidR="00450E4D">
        <w:rPr>
          <w:rFonts w:ascii="Arial" w:hAnsi="Arial" w:cs="Arial"/>
          <w:sz w:val="24"/>
          <w:szCs w:val="24"/>
        </w:rPr>
        <w:t>conducted</w:t>
      </w:r>
      <w:r w:rsidRPr="00F9059B">
        <w:rPr>
          <w:rFonts w:ascii="Arial" w:hAnsi="Arial" w:cs="Arial"/>
          <w:sz w:val="24"/>
          <w:szCs w:val="24"/>
        </w:rPr>
        <w:t xml:space="preserve"> a retrospective </w:t>
      </w:r>
      <w:r w:rsidR="008855D1">
        <w:rPr>
          <w:rFonts w:ascii="Arial" w:hAnsi="Arial" w:cs="Arial"/>
          <w:sz w:val="24"/>
          <w:szCs w:val="24"/>
        </w:rPr>
        <w:t>descriptive</w:t>
      </w:r>
      <w:r w:rsidRPr="00F9059B">
        <w:rPr>
          <w:rFonts w:ascii="Arial" w:hAnsi="Arial" w:cs="Arial"/>
          <w:sz w:val="24"/>
          <w:szCs w:val="24"/>
        </w:rPr>
        <w:t xml:space="preserve"> study of all patients admitted with</w:t>
      </w:r>
      <w:r w:rsidR="00590D49" w:rsidRPr="00F9059B">
        <w:rPr>
          <w:rFonts w:ascii="Arial" w:hAnsi="Arial" w:cs="Arial"/>
          <w:sz w:val="24"/>
          <w:szCs w:val="24"/>
        </w:rPr>
        <w:t xml:space="preserve"> real time polymerase chain reaction</w:t>
      </w:r>
      <w:r w:rsidRPr="00F9059B">
        <w:rPr>
          <w:rFonts w:ascii="Arial" w:hAnsi="Arial" w:cs="Arial"/>
          <w:sz w:val="24"/>
          <w:szCs w:val="24"/>
        </w:rPr>
        <w:t xml:space="preserve"> </w:t>
      </w:r>
      <w:r w:rsidR="00590D49" w:rsidRPr="00F9059B">
        <w:rPr>
          <w:rFonts w:ascii="Arial" w:hAnsi="Arial" w:cs="Arial"/>
          <w:sz w:val="24"/>
          <w:szCs w:val="24"/>
        </w:rPr>
        <w:t xml:space="preserve">(RT-PCR)–positive SARS-CoV-2 </w:t>
      </w:r>
      <w:r w:rsidRPr="00F9059B">
        <w:rPr>
          <w:rFonts w:ascii="Arial" w:hAnsi="Arial" w:cs="Arial"/>
          <w:sz w:val="24"/>
          <w:szCs w:val="24"/>
        </w:rPr>
        <w:t>across the treatment centers in Nigeria</w:t>
      </w:r>
      <w:r w:rsidR="00590D49" w:rsidRPr="00F9059B">
        <w:rPr>
          <w:rFonts w:ascii="Arial" w:hAnsi="Arial" w:cs="Arial"/>
          <w:sz w:val="24"/>
          <w:szCs w:val="24"/>
        </w:rPr>
        <w:t xml:space="preserve"> </w:t>
      </w:r>
      <w:r w:rsidRPr="00F9059B">
        <w:rPr>
          <w:rFonts w:ascii="Arial" w:hAnsi="Arial" w:cs="Arial"/>
          <w:sz w:val="24"/>
          <w:szCs w:val="24"/>
        </w:rPr>
        <w:t xml:space="preserve">between </w:t>
      </w:r>
      <w:r w:rsidR="00590D49" w:rsidRPr="00F9059B">
        <w:rPr>
          <w:rFonts w:ascii="Arial" w:hAnsi="Arial" w:cs="Arial"/>
          <w:sz w:val="24"/>
          <w:szCs w:val="24"/>
        </w:rPr>
        <w:t>1</w:t>
      </w:r>
      <w:r w:rsidR="00590D49" w:rsidRPr="00F9059B">
        <w:rPr>
          <w:rFonts w:ascii="Arial" w:hAnsi="Arial" w:cs="Arial"/>
          <w:sz w:val="24"/>
          <w:szCs w:val="24"/>
          <w:vertAlign w:val="superscript"/>
        </w:rPr>
        <w:t>st</w:t>
      </w:r>
      <w:r w:rsidR="00590D49" w:rsidRPr="00F9059B">
        <w:rPr>
          <w:rFonts w:ascii="Arial" w:hAnsi="Arial" w:cs="Arial"/>
          <w:sz w:val="24"/>
          <w:szCs w:val="24"/>
        </w:rPr>
        <w:t xml:space="preserve"> </w:t>
      </w:r>
      <w:r w:rsidRPr="00F9059B">
        <w:rPr>
          <w:rFonts w:ascii="Arial" w:hAnsi="Arial" w:cs="Arial"/>
          <w:sz w:val="24"/>
          <w:szCs w:val="24"/>
        </w:rPr>
        <w:t>April 2020</w:t>
      </w:r>
      <w:r w:rsidR="00590D49" w:rsidRPr="00F9059B">
        <w:rPr>
          <w:rFonts w:ascii="Arial" w:hAnsi="Arial" w:cs="Arial"/>
          <w:sz w:val="24"/>
          <w:szCs w:val="24"/>
        </w:rPr>
        <w:t xml:space="preserve"> and 1</w:t>
      </w:r>
      <w:r w:rsidR="00590D49" w:rsidRPr="00F9059B">
        <w:rPr>
          <w:rFonts w:ascii="Arial" w:hAnsi="Arial" w:cs="Arial"/>
          <w:sz w:val="24"/>
          <w:szCs w:val="24"/>
          <w:vertAlign w:val="superscript"/>
        </w:rPr>
        <w:t>st</w:t>
      </w:r>
      <w:r w:rsidR="00590D49" w:rsidRPr="00F9059B">
        <w:rPr>
          <w:rFonts w:ascii="Arial" w:hAnsi="Arial" w:cs="Arial"/>
          <w:sz w:val="24"/>
          <w:szCs w:val="24"/>
        </w:rPr>
        <w:t xml:space="preserve"> </w:t>
      </w:r>
      <w:r w:rsidR="002469D2">
        <w:rPr>
          <w:rFonts w:ascii="Arial" w:hAnsi="Arial" w:cs="Arial"/>
          <w:sz w:val="24"/>
          <w:szCs w:val="24"/>
        </w:rPr>
        <w:t>August</w:t>
      </w:r>
      <w:r w:rsidR="00590D49" w:rsidRPr="00F9059B">
        <w:rPr>
          <w:rFonts w:ascii="Arial" w:hAnsi="Arial" w:cs="Arial"/>
          <w:sz w:val="24"/>
          <w:szCs w:val="24"/>
        </w:rPr>
        <w:t xml:space="preserve"> 2021</w:t>
      </w:r>
      <w:r w:rsidRPr="00F9059B">
        <w:rPr>
          <w:rFonts w:ascii="Arial" w:hAnsi="Arial" w:cs="Arial"/>
          <w:sz w:val="24"/>
          <w:szCs w:val="24"/>
        </w:rPr>
        <w:t xml:space="preserve">. </w:t>
      </w:r>
      <w:r w:rsidR="007F2523" w:rsidRPr="007F2523">
        <w:rPr>
          <w:rFonts w:ascii="Arial" w:hAnsi="Arial" w:cs="Arial"/>
          <w:sz w:val="24"/>
          <w:szCs w:val="24"/>
          <w:highlight w:val="yellow"/>
        </w:rPr>
        <w:t>The …</w:t>
      </w:r>
      <w:r w:rsidR="00590D49" w:rsidRPr="007F2523">
        <w:rPr>
          <w:rFonts w:ascii="Arial" w:hAnsi="Arial" w:cs="Arial"/>
          <w:sz w:val="24"/>
          <w:szCs w:val="24"/>
          <w:highlight w:val="yellow"/>
        </w:rPr>
        <w:t xml:space="preserve">Those patients who were not admitted as well as those who had a negative test result even though treated for COVID-19 based on symptom scores </w:t>
      </w:r>
      <w:r w:rsidR="003828A9" w:rsidRPr="007F2523">
        <w:rPr>
          <w:rFonts w:ascii="Arial" w:hAnsi="Arial" w:cs="Arial"/>
          <w:sz w:val="24"/>
          <w:szCs w:val="24"/>
          <w:highlight w:val="yellow"/>
        </w:rPr>
        <w:t>were</w:t>
      </w:r>
      <w:r w:rsidR="00590D49" w:rsidRPr="007F2523">
        <w:rPr>
          <w:rFonts w:ascii="Arial" w:hAnsi="Arial" w:cs="Arial"/>
          <w:sz w:val="24"/>
          <w:szCs w:val="24"/>
          <w:highlight w:val="yellow"/>
        </w:rPr>
        <w:t xml:space="preserve"> excluded from the review. </w:t>
      </w:r>
      <w:r w:rsidRPr="007F2523">
        <w:rPr>
          <w:rFonts w:ascii="Arial" w:hAnsi="Arial" w:cs="Arial"/>
          <w:sz w:val="24"/>
          <w:szCs w:val="24"/>
          <w:highlight w:val="yellow"/>
        </w:rPr>
        <w:t xml:space="preserve">Where a patient had 2 or more RT-PCR positive results, we </w:t>
      </w:r>
      <w:r w:rsidR="00590D49" w:rsidRPr="007F2523">
        <w:rPr>
          <w:rFonts w:ascii="Arial" w:hAnsi="Arial" w:cs="Arial"/>
          <w:sz w:val="24"/>
          <w:szCs w:val="24"/>
          <w:highlight w:val="yellow"/>
        </w:rPr>
        <w:t>will include</w:t>
      </w:r>
      <w:r w:rsidRPr="007F2523">
        <w:rPr>
          <w:rFonts w:ascii="Arial" w:hAnsi="Arial" w:cs="Arial"/>
          <w:sz w:val="24"/>
          <w:szCs w:val="24"/>
          <w:highlight w:val="yellow"/>
        </w:rPr>
        <w:t xml:space="preserve"> the first episode that required hospitalization.</w:t>
      </w:r>
    </w:p>
    <w:p w14:paraId="045585F4" w14:textId="0C027A2B" w:rsidR="005E12F1" w:rsidRPr="005E12F1" w:rsidRDefault="005E12F1">
      <w:pPr>
        <w:rPr>
          <w:rFonts w:ascii="Arial" w:hAnsi="Arial" w:cs="Arial"/>
          <w:b/>
          <w:bCs/>
          <w:sz w:val="24"/>
          <w:szCs w:val="24"/>
        </w:rPr>
      </w:pPr>
      <w:r w:rsidRPr="005E12F1">
        <w:rPr>
          <w:rFonts w:ascii="Arial" w:hAnsi="Arial" w:cs="Arial"/>
          <w:b/>
          <w:bCs/>
          <w:sz w:val="24"/>
          <w:szCs w:val="24"/>
        </w:rPr>
        <w:t>Sample size determination</w:t>
      </w:r>
    </w:p>
    <w:p w14:paraId="5B4EA30F" w14:textId="77777777" w:rsidR="005E12F1" w:rsidRPr="005E12F1" w:rsidRDefault="005E12F1">
      <w:pPr>
        <w:rPr>
          <w:rFonts w:ascii="Arial" w:hAnsi="Arial" w:cs="Arial"/>
          <w:sz w:val="24"/>
          <w:szCs w:val="24"/>
        </w:rPr>
      </w:pPr>
    </w:p>
    <w:p w14:paraId="2ACAB545" w14:textId="3C07F05C" w:rsidR="00410D80" w:rsidRPr="006A3051" w:rsidRDefault="00410D80" w:rsidP="00410D80">
      <w:pPr>
        <w:jc w:val="both"/>
        <w:rPr>
          <w:rFonts w:ascii="Arial" w:hAnsi="Arial" w:cs="Arial"/>
          <w:b/>
          <w:bCs/>
          <w:sz w:val="24"/>
          <w:szCs w:val="24"/>
        </w:rPr>
      </w:pPr>
      <w:r w:rsidRPr="006A3051">
        <w:rPr>
          <w:rFonts w:ascii="Arial" w:hAnsi="Arial" w:cs="Arial"/>
          <w:b/>
          <w:bCs/>
          <w:sz w:val="24"/>
          <w:szCs w:val="24"/>
        </w:rPr>
        <w:t xml:space="preserve">Ethical Considerations </w:t>
      </w:r>
    </w:p>
    <w:p w14:paraId="3D98D0CA" w14:textId="0219E06E" w:rsidR="00410D80" w:rsidRPr="006A3051" w:rsidRDefault="00410D80" w:rsidP="00410D80">
      <w:pPr>
        <w:jc w:val="both"/>
        <w:rPr>
          <w:rFonts w:ascii="Arial" w:hAnsi="Arial" w:cs="Arial"/>
          <w:sz w:val="24"/>
          <w:szCs w:val="24"/>
        </w:rPr>
      </w:pPr>
      <w:r>
        <w:rPr>
          <w:rFonts w:ascii="Arial" w:hAnsi="Arial" w:cs="Arial"/>
          <w:sz w:val="24"/>
          <w:szCs w:val="24"/>
        </w:rPr>
        <w:t>We secured</w:t>
      </w:r>
      <w:r w:rsidRPr="006A3051">
        <w:rPr>
          <w:rFonts w:ascii="Arial" w:hAnsi="Arial" w:cs="Arial"/>
          <w:sz w:val="24"/>
          <w:szCs w:val="24"/>
        </w:rPr>
        <w:t xml:space="preserve"> ethical approval from the National Health Research Ethics Committee (NHREC) </w:t>
      </w:r>
      <w:r w:rsidR="007F2523">
        <w:rPr>
          <w:rFonts w:ascii="Arial" w:hAnsi="Arial" w:cs="Arial"/>
          <w:sz w:val="24"/>
          <w:szCs w:val="24"/>
        </w:rPr>
        <w:t xml:space="preserve">and </w:t>
      </w:r>
      <w:r w:rsidR="0081683D">
        <w:rPr>
          <w:rFonts w:ascii="Arial" w:hAnsi="Arial" w:cs="Arial"/>
          <w:sz w:val="24"/>
          <w:szCs w:val="24"/>
        </w:rPr>
        <w:t xml:space="preserve">WHO </w:t>
      </w:r>
      <w:r w:rsidR="007F2523">
        <w:rPr>
          <w:rFonts w:ascii="Arial" w:hAnsi="Arial" w:cs="Arial"/>
          <w:sz w:val="24"/>
          <w:szCs w:val="24"/>
        </w:rPr>
        <w:t xml:space="preserve">AFRO ethics committee </w:t>
      </w:r>
      <w:r w:rsidRPr="006A3051">
        <w:rPr>
          <w:rFonts w:ascii="Arial" w:hAnsi="Arial" w:cs="Arial"/>
          <w:sz w:val="24"/>
          <w:szCs w:val="24"/>
        </w:rPr>
        <w:t xml:space="preserve">prior to commencement of the mortality review to allow for publishing of the key findings from the mortality review. In addition, </w:t>
      </w:r>
      <w:r>
        <w:rPr>
          <w:rFonts w:ascii="Arial" w:hAnsi="Arial" w:cs="Arial"/>
          <w:sz w:val="24"/>
          <w:szCs w:val="24"/>
        </w:rPr>
        <w:t xml:space="preserve">we also obtained </w:t>
      </w:r>
      <w:r w:rsidRPr="006A3051">
        <w:rPr>
          <w:rFonts w:ascii="Arial" w:hAnsi="Arial" w:cs="Arial"/>
          <w:sz w:val="24"/>
          <w:szCs w:val="24"/>
        </w:rPr>
        <w:t xml:space="preserve">permission from the various treatment </w:t>
      </w:r>
      <w:r>
        <w:rPr>
          <w:rFonts w:ascii="Arial" w:hAnsi="Arial" w:cs="Arial"/>
          <w:sz w:val="24"/>
          <w:szCs w:val="24"/>
        </w:rPr>
        <w:t>centers</w:t>
      </w:r>
      <w:r w:rsidRPr="006A3051">
        <w:rPr>
          <w:rFonts w:ascii="Arial" w:hAnsi="Arial" w:cs="Arial"/>
          <w:sz w:val="24"/>
          <w:szCs w:val="24"/>
        </w:rPr>
        <w:t xml:space="preserve"> ethical review board for use of their patient data. Only variables needed for the review </w:t>
      </w:r>
      <w:r>
        <w:rPr>
          <w:rFonts w:ascii="Arial" w:hAnsi="Arial" w:cs="Arial"/>
          <w:sz w:val="24"/>
          <w:szCs w:val="24"/>
        </w:rPr>
        <w:t xml:space="preserve">were </w:t>
      </w:r>
      <w:r w:rsidRPr="006A3051">
        <w:rPr>
          <w:rFonts w:ascii="Arial" w:hAnsi="Arial" w:cs="Arial"/>
          <w:sz w:val="24"/>
          <w:szCs w:val="24"/>
        </w:rPr>
        <w:t xml:space="preserve">abstracted and used. Patient identification and other identifiers linked to the patient </w:t>
      </w:r>
      <w:r>
        <w:rPr>
          <w:rFonts w:ascii="Arial" w:hAnsi="Arial" w:cs="Arial"/>
          <w:sz w:val="24"/>
          <w:szCs w:val="24"/>
        </w:rPr>
        <w:t>were</w:t>
      </w:r>
      <w:r w:rsidRPr="006A3051">
        <w:rPr>
          <w:rFonts w:ascii="Arial" w:hAnsi="Arial" w:cs="Arial"/>
          <w:sz w:val="24"/>
          <w:szCs w:val="24"/>
        </w:rPr>
        <w:t xml:space="preserve"> coded and anonymized in order to maintain patient confidentiality.</w:t>
      </w:r>
    </w:p>
    <w:p w14:paraId="3F408F6A" w14:textId="77777777" w:rsidR="00410D80" w:rsidRPr="00F9059B" w:rsidRDefault="00410D80">
      <w:pPr>
        <w:rPr>
          <w:rFonts w:ascii="Arial" w:hAnsi="Arial" w:cs="Arial"/>
          <w:sz w:val="24"/>
          <w:szCs w:val="24"/>
        </w:rPr>
      </w:pPr>
    </w:p>
    <w:p w14:paraId="37E0E750" w14:textId="17077683" w:rsidR="00590D49" w:rsidRPr="00F9059B" w:rsidRDefault="00AF7285">
      <w:pPr>
        <w:rPr>
          <w:rFonts w:ascii="Arial" w:hAnsi="Arial" w:cs="Arial"/>
          <w:b/>
          <w:bCs/>
          <w:sz w:val="24"/>
          <w:szCs w:val="24"/>
        </w:rPr>
      </w:pPr>
      <w:r w:rsidRPr="00F9059B">
        <w:rPr>
          <w:rFonts w:ascii="Arial" w:hAnsi="Arial" w:cs="Arial"/>
          <w:b/>
          <w:bCs/>
          <w:sz w:val="24"/>
          <w:szCs w:val="24"/>
        </w:rPr>
        <w:t>Data Collection</w:t>
      </w:r>
    </w:p>
    <w:p w14:paraId="605298C3" w14:textId="4EA4659A" w:rsidR="00590D49" w:rsidRDefault="0090079C" w:rsidP="00224349">
      <w:pPr>
        <w:spacing w:before="240"/>
        <w:rPr>
          <w:rFonts w:ascii="Arial" w:hAnsi="Arial" w:cs="Arial"/>
          <w:sz w:val="24"/>
          <w:szCs w:val="24"/>
        </w:rPr>
      </w:pPr>
      <w:r w:rsidRPr="00F9059B">
        <w:rPr>
          <w:rFonts w:ascii="Arial" w:hAnsi="Arial" w:cs="Arial"/>
          <w:sz w:val="24"/>
          <w:szCs w:val="24"/>
        </w:rPr>
        <w:t xml:space="preserve">We </w:t>
      </w:r>
      <w:r w:rsidR="00FF3ECB">
        <w:rPr>
          <w:rFonts w:ascii="Arial" w:hAnsi="Arial" w:cs="Arial"/>
          <w:sz w:val="24"/>
          <w:szCs w:val="24"/>
        </w:rPr>
        <w:t>collected</w:t>
      </w:r>
      <w:r w:rsidRPr="00F9059B">
        <w:rPr>
          <w:rFonts w:ascii="Arial" w:hAnsi="Arial" w:cs="Arial"/>
          <w:sz w:val="24"/>
          <w:szCs w:val="24"/>
        </w:rPr>
        <w:t xml:space="preserve"> individual</w:t>
      </w:r>
      <w:r w:rsidR="00AF7285" w:rsidRPr="00F9059B">
        <w:rPr>
          <w:rFonts w:ascii="Arial" w:hAnsi="Arial" w:cs="Arial"/>
          <w:sz w:val="24"/>
          <w:szCs w:val="24"/>
        </w:rPr>
        <w:t xml:space="preserve"> patient </w:t>
      </w:r>
      <w:r w:rsidRPr="00F9059B">
        <w:rPr>
          <w:rFonts w:ascii="Arial" w:hAnsi="Arial" w:cs="Arial"/>
          <w:sz w:val="24"/>
          <w:szCs w:val="24"/>
        </w:rPr>
        <w:t xml:space="preserve">information from the treatment center </w:t>
      </w:r>
      <w:r w:rsidR="00AF7285" w:rsidRPr="00F9059B">
        <w:rPr>
          <w:rFonts w:ascii="Arial" w:hAnsi="Arial" w:cs="Arial"/>
          <w:sz w:val="24"/>
          <w:szCs w:val="24"/>
        </w:rPr>
        <w:t>electronic medical records</w:t>
      </w:r>
      <w:r w:rsidRPr="00F9059B">
        <w:rPr>
          <w:rFonts w:ascii="Arial" w:hAnsi="Arial" w:cs="Arial"/>
          <w:sz w:val="24"/>
          <w:szCs w:val="24"/>
        </w:rPr>
        <w:t xml:space="preserve">. We </w:t>
      </w:r>
      <w:r w:rsidR="00FF3ECB">
        <w:rPr>
          <w:rFonts w:ascii="Arial" w:hAnsi="Arial" w:cs="Arial"/>
          <w:sz w:val="24"/>
          <w:szCs w:val="24"/>
        </w:rPr>
        <w:t>retrieved</w:t>
      </w:r>
      <w:r w:rsidR="00AF7285" w:rsidRPr="00F9059B">
        <w:rPr>
          <w:rFonts w:ascii="Arial" w:hAnsi="Arial" w:cs="Arial"/>
          <w:sz w:val="24"/>
          <w:szCs w:val="24"/>
        </w:rPr>
        <w:t xml:space="preserve"> demographic</w:t>
      </w:r>
      <w:r w:rsidR="00224349" w:rsidRPr="00F9059B">
        <w:rPr>
          <w:rFonts w:ascii="Arial" w:hAnsi="Arial" w:cs="Arial"/>
          <w:sz w:val="24"/>
          <w:szCs w:val="24"/>
        </w:rPr>
        <w:t xml:space="preserve"> (patients’ sex, age, </w:t>
      </w:r>
      <w:commentRangeStart w:id="1"/>
      <w:r w:rsidR="00224349" w:rsidRPr="00F9059B">
        <w:rPr>
          <w:rFonts w:ascii="Arial" w:hAnsi="Arial" w:cs="Arial"/>
          <w:sz w:val="24"/>
          <w:szCs w:val="24"/>
        </w:rPr>
        <w:t xml:space="preserve">ethnicity, place of residence-urban or </w:t>
      </w:r>
      <w:r w:rsidR="00C4222C" w:rsidRPr="00F9059B">
        <w:rPr>
          <w:rFonts w:ascii="Arial" w:hAnsi="Arial" w:cs="Arial"/>
          <w:sz w:val="24"/>
          <w:szCs w:val="24"/>
        </w:rPr>
        <w:t>rural,</w:t>
      </w:r>
      <w:r w:rsidR="00224349" w:rsidRPr="00F9059B">
        <w:rPr>
          <w:rFonts w:ascii="Arial" w:hAnsi="Arial" w:cs="Arial"/>
          <w:sz w:val="24"/>
          <w:szCs w:val="24"/>
        </w:rPr>
        <w:t xml:space="preserve"> educational level, and occupation</w:t>
      </w:r>
      <w:commentRangeEnd w:id="1"/>
      <w:r w:rsidR="00FB70BA">
        <w:rPr>
          <w:rStyle w:val="CommentReference"/>
        </w:rPr>
        <w:commentReference w:id="1"/>
      </w:r>
      <w:r w:rsidR="00224349" w:rsidRPr="00F9059B">
        <w:rPr>
          <w:rFonts w:ascii="Arial" w:hAnsi="Arial" w:cs="Arial"/>
          <w:sz w:val="24"/>
          <w:szCs w:val="24"/>
        </w:rPr>
        <w:t>)</w:t>
      </w:r>
      <w:r w:rsidR="00AF7285" w:rsidRPr="00F9059B">
        <w:rPr>
          <w:rFonts w:ascii="Arial" w:hAnsi="Arial" w:cs="Arial"/>
          <w:sz w:val="24"/>
          <w:szCs w:val="24"/>
        </w:rPr>
        <w:t xml:space="preserve">, </w:t>
      </w:r>
      <w:r w:rsidR="00C4222C" w:rsidRPr="00F9059B">
        <w:rPr>
          <w:rFonts w:ascii="Arial" w:hAnsi="Arial" w:cs="Arial"/>
          <w:sz w:val="24"/>
          <w:szCs w:val="24"/>
        </w:rPr>
        <w:t>clinical (</w:t>
      </w:r>
      <w:r w:rsidR="00224349" w:rsidRPr="00F9059B">
        <w:rPr>
          <w:rFonts w:ascii="Arial" w:hAnsi="Arial" w:cs="Arial"/>
          <w:sz w:val="24"/>
          <w:szCs w:val="24"/>
        </w:rPr>
        <w:t>preexisting health condition, SPO</w:t>
      </w:r>
      <w:r w:rsidR="00C4222C" w:rsidRPr="00F9059B">
        <w:rPr>
          <w:rFonts w:ascii="Arial" w:hAnsi="Arial" w:cs="Arial"/>
          <w:sz w:val="24"/>
          <w:szCs w:val="24"/>
        </w:rPr>
        <w:t xml:space="preserve">2, </w:t>
      </w:r>
      <w:r w:rsidR="00FF3ECB">
        <w:rPr>
          <w:rFonts w:ascii="Arial" w:hAnsi="Arial" w:cs="Arial"/>
          <w:sz w:val="24"/>
          <w:szCs w:val="24"/>
        </w:rPr>
        <w:t>symptoms, time to admission from onset of symptoms,</w:t>
      </w:r>
      <w:r w:rsidR="00AA22FC" w:rsidRPr="00F9059B">
        <w:rPr>
          <w:rFonts w:ascii="Arial" w:hAnsi="Arial" w:cs="Arial"/>
          <w:sz w:val="24"/>
          <w:szCs w:val="24"/>
        </w:rPr>
        <w:t xml:space="preserve"> and duration on admission</w:t>
      </w:r>
      <w:r w:rsidR="00224349" w:rsidRPr="00F9059B">
        <w:rPr>
          <w:rFonts w:ascii="Arial" w:hAnsi="Arial" w:cs="Arial"/>
          <w:sz w:val="24"/>
          <w:szCs w:val="24"/>
        </w:rPr>
        <w:t>)</w:t>
      </w:r>
      <w:r w:rsidR="00AF7285" w:rsidRPr="00F9059B">
        <w:rPr>
          <w:rFonts w:ascii="Arial" w:hAnsi="Arial" w:cs="Arial"/>
          <w:sz w:val="24"/>
          <w:szCs w:val="24"/>
        </w:rPr>
        <w:t xml:space="preserve"> </w:t>
      </w:r>
      <w:r w:rsidR="00C4222C" w:rsidRPr="00F9059B">
        <w:rPr>
          <w:rFonts w:ascii="Arial" w:hAnsi="Arial" w:cs="Arial"/>
          <w:sz w:val="24"/>
          <w:szCs w:val="24"/>
        </w:rPr>
        <w:t xml:space="preserve">laboratory </w:t>
      </w:r>
      <w:r w:rsidR="00C4222C" w:rsidRPr="0081727D">
        <w:rPr>
          <w:rFonts w:ascii="Arial" w:hAnsi="Arial" w:cs="Arial"/>
          <w:sz w:val="24"/>
          <w:szCs w:val="24"/>
          <w:highlight w:val="yellow"/>
        </w:rPr>
        <w:t>(</w:t>
      </w:r>
      <w:r w:rsidR="0050408F" w:rsidRPr="0081727D">
        <w:rPr>
          <w:rFonts w:ascii="Arial" w:hAnsi="Arial" w:cs="Arial"/>
          <w:sz w:val="24"/>
          <w:szCs w:val="24"/>
          <w:highlight w:val="yellow"/>
        </w:rPr>
        <w:t>leucocyte count, packed cell volume, platelet count, eGFR)</w:t>
      </w:r>
      <w:r w:rsidR="004F6C4F" w:rsidRPr="0081727D">
        <w:rPr>
          <w:rFonts w:ascii="Arial" w:hAnsi="Arial" w:cs="Arial"/>
          <w:sz w:val="24"/>
          <w:szCs w:val="24"/>
          <w:highlight w:val="yellow"/>
        </w:rPr>
        <w:t>,</w:t>
      </w:r>
      <w:r w:rsidR="00AF7285" w:rsidRPr="0081727D">
        <w:rPr>
          <w:rFonts w:ascii="Arial" w:hAnsi="Arial" w:cs="Arial"/>
          <w:sz w:val="24"/>
          <w:szCs w:val="24"/>
          <w:highlight w:val="yellow"/>
        </w:rPr>
        <w:t xml:space="preserve"> </w:t>
      </w:r>
      <w:r w:rsidR="00C4222C" w:rsidRPr="0081727D">
        <w:rPr>
          <w:rFonts w:ascii="Arial" w:hAnsi="Arial" w:cs="Arial"/>
          <w:sz w:val="24"/>
          <w:szCs w:val="24"/>
          <w:highlight w:val="yellow"/>
        </w:rPr>
        <w:t>radiological (</w:t>
      </w:r>
      <w:r w:rsidR="00581929" w:rsidRPr="0081727D">
        <w:rPr>
          <w:rFonts w:ascii="Arial" w:hAnsi="Arial" w:cs="Arial"/>
          <w:sz w:val="24"/>
          <w:szCs w:val="24"/>
          <w:highlight w:val="yellow"/>
        </w:rPr>
        <w:t>COVID specific changes)</w:t>
      </w:r>
      <w:r w:rsidR="009761AB" w:rsidRPr="00F9059B">
        <w:rPr>
          <w:rFonts w:ascii="Arial" w:hAnsi="Arial" w:cs="Arial"/>
          <w:sz w:val="24"/>
          <w:szCs w:val="24"/>
        </w:rPr>
        <w:t xml:space="preserve"> and other relevant information from the electronic records of each participating treatment center. </w:t>
      </w:r>
      <w:commentRangeStart w:id="2"/>
      <w:r w:rsidR="00AF2420" w:rsidRPr="00256746">
        <w:rPr>
          <w:rFonts w:ascii="Arial" w:hAnsi="Arial" w:cs="Arial"/>
          <w:sz w:val="24"/>
          <w:szCs w:val="24"/>
          <w:highlight w:val="yellow"/>
        </w:rPr>
        <w:t xml:space="preserve">We also </w:t>
      </w:r>
      <w:r w:rsidR="00FF3ECB" w:rsidRPr="00256746">
        <w:rPr>
          <w:rFonts w:ascii="Arial" w:hAnsi="Arial" w:cs="Arial"/>
          <w:sz w:val="24"/>
          <w:szCs w:val="24"/>
          <w:highlight w:val="yellow"/>
        </w:rPr>
        <w:t>collected</w:t>
      </w:r>
      <w:r w:rsidR="00AF2420" w:rsidRPr="00256746">
        <w:rPr>
          <w:rFonts w:ascii="Arial" w:hAnsi="Arial" w:cs="Arial"/>
          <w:sz w:val="24"/>
          <w:szCs w:val="24"/>
          <w:highlight w:val="yellow"/>
        </w:rPr>
        <w:t xml:space="preserve"> he</w:t>
      </w:r>
      <w:r w:rsidR="004F6C4F" w:rsidRPr="00256746">
        <w:rPr>
          <w:rFonts w:ascii="Arial" w:hAnsi="Arial" w:cs="Arial"/>
          <w:sz w:val="24"/>
          <w:szCs w:val="24"/>
          <w:highlight w:val="yellow"/>
        </w:rPr>
        <w:t>a</w:t>
      </w:r>
      <w:r w:rsidR="00AF2420" w:rsidRPr="00256746">
        <w:rPr>
          <w:rFonts w:ascii="Arial" w:hAnsi="Arial" w:cs="Arial"/>
          <w:sz w:val="24"/>
          <w:szCs w:val="24"/>
          <w:highlight w:val="yellow"/>
        </w:rPr>
        <w:t>lth system associated information such as availability of an ICU, number of ICU beds, availability of COVID dedicated triage room or area and the availability of an infection prevention and control committee</w:t>
      </w:r>
      <w:commentRangeEnd w:id="2"/>
      <w:r w:rsidR="00975ED3">
        <w:rPr>
          <w:rStyle w:val="CommentReference"/>
        </w:rPr>
        <w:commentReference w:id="2"/>
      </w:r>
      <w:r w:rsidR="00AF2420">
        <w:rPr>
          <w:rFonts w:ascii="Arial" w:hAnsi="Arial" w:cs="Arial"/>
          <w:sz w:val="24"/>
          <w:szCs w:val="24"/>
        </w:rPr>
        <w:t>.</w:t>
      </w:r>
    </w:p>
    <w:p w14:paraId="36FCC5C6" w14:textId="77777777" w:rsidR="00641029" w:rsidRPr="00F9059B" w:rsidRDefault="00641029" w:rsidP="00641029">
      <w:pPr>
        <w:rPr>
          <w:rFonts w:ascii="Arial" w:hAnsi="Arial" w:cs="Arial"/>
          <w:b/>
          <w:bCs/>
          <w:sz w:val="24"/>
          <w:szCs w:val="24"/>
        </w:rPr>
      </w:pPr>
      <w:r w:rsidRPr="00F9059B">
        <w:rPr>
          <w:rFonts w:ascii="Arial" w:hAnsi="Arial" w:cs="Arial"/>
          <w:b/>
          <w:bCs/>
          <w:sz w:val="24"/>
          <w:szCs w:val="24"/>
        </w:rPr>
        <w:t xml:space="preserve">Outcomes of Interest </w:t>
      </w:r>
    </w:p>
    <w:p w14:paraId="6EC53ED7" w14:textId="3E254F9C" w:rsidR="00641029" w:rsidRDefault="00641029" w:rsidP="00641029">
      <w:pPr>
        <w:spacing w:before="240"/>
        <w:rPr>
          <w:rFonts w:ascii="Arial" w:hAnsi="Arial" w:cs="Arial"/>
          <w:sz w:val="24"/>
          <w:szCs w:val="24"/>
        </w:rPr>
      </w:pPr>
      <w:r w:rsidRPr="00F9059B">
        <w:rPr>
          <w:rFonts w:ascii="Arial" w:hAnsi="Arial" w:cs="Arial"/>
          <w:sz w:val="24"/>
          <w:szCs w:val="24"/>
        </w:rPr>
        <w:t xml:space="preserve">The </w:t>
      </w:r>
      <w:r w:rsidR="00256746">
        <w:rPr>
          <w:rFonts w:ascii="Arial" w:hAnsi="Arial" w:cs="Arial"/>
          <w:sz w:val="24"/>
          <w:szCs w:val="24"/>
        </w:rPr>
        <w:t>primary</w:t>
      </w:r>
      <w:r w:rsidRPr="00F9059B">
        <w:rPr>
          <w:rFonts w:ascii="Arial" w:hAnsi="Arial" w:cs="Arial"/>
          <w:sz w:val="24"/>
          <w:szCs w:val="24"/>
        </w:rPr>
        <w:t xml:space="preserve"> outcome </w:t>
      </w:r>
      <w:r>
        <w:rPr>
          <w:rFonts w:ascii="Arial" w:hAnsi="Arial" w:cs="Arial"/>
          <w:sz w:val="24"/>
          <w:szCs w:val="24"/>
        </w:rPr>
        <w:t>was</w:t>
      </w:r>
      <w:r w:rsidRPr="00F9059B">
        <w:rPr>
          <w:rFonts w:ascii="Arial" w:hAnsi="Arial" w:cs="Arial"/>
          <w:sz w:val="24"/>
          <w:szCs w:val="24"/>
        </w:rPr>
        <w:t xml:space="preserve"> mortality</w:t>
      </w:r>
      <w:r>
        <w:rPr>
          <w:rFonts w:ascii="Arial" w:hAnsi="Arial" w:cs="Arial"/>
          <w:sz w:val="24"/>
          <w:szCs w:val="24"/>
        </w:rPr>
        <w:t xml:space="preserve">.  This was defined as death while on admission for a </w:t>
      </w:r>
      <w:r w:rsidR="00AF11A1">
        <w:rPr>
          <w:rFonts w:ascii="Arial" w:hAnsi="Arial" w:cs="Arial"/>
          <w:sz w:val="24"/>
          <w:szCs w:val="24"/>
        </w:rPr>
        <w:t>PCR</w:t>
      </w:r>
      <w:r>
        <w:rPr>
          <w:rFonts w:ascii="Arial" w:hAnsi="Arial" w:cs="Arial"/>
          <w:sz w:val="24"/>
          <w:szCs w:val="24"/>
        </w:rPr>
        <w:t xml:space="preserve"> confirmed infection with SARS-COV-2 virus. This was coded </w:t>
      </w:r>
      <w:r w:rsidR="00D66E63">
        <w:rPr>
          <w:rFonts w:ascii="Arial" w:hAnsi="Arial" w:cs="Arial"/>
          <w:sz w:val="24"/>
          <w:szCs w:val="24"/>
        </w:rPr>
        <w:t>as</w:t>
      </w:r>
      <w:r w:rsidR="00D66E63" w:rsidRPr="00F9059B">
        <w:rPr>
          <w:rFonts w:ascii="Arial" w:hAnsi="Arial" w:cs="Arial"/>
          <w:sz w:val="24"/>
          <w:szCs w:val="24"/>
        </w:rPr>
        <w:t xml:space="preserve"> </w:t>
      </w:r>
      <w:r w:rsidR="00D66E63">
        <w:rPr>
          <w:rFonts w:ascii="Arial" w:hAnsi="Arial" w:cs="Arial"/>
          <w:sz w:val="24"/>
          <w:szCs w:val="24"/>
        </w:rPr>
        <w:t>0</w:t>
      </w:r>
      <w:r>
        <w:rPr>
          <w:rFonts w:ascii="Arial" w:hAnsi="Arial" w:cs="Arial"/>
          <w:sz w:val="24"/>
          <w:szCs w:val="24"/>
        </w:rPr>
        <w:t xml:space="preserve"> if the patient </w:t>
      </w:r>
      <w:r w:rsidR="00D66E63" w:rsidRPr="00F9059B">
        <w:rPr>
          <w:rFonts w:ascii="Arial" w:hAnsi="Arial" w:cs="Arial"/>
          <w:sz w:val="24"/>
          <w:szCs w:val="24"/>
        </w:rPr>
        <w:t>survives</w:t>
      </w:r>
      <w:r w:rsidRPr="00F9059B">
        <w:rPr>
          <w:rFonts w:ascii="Arial" w:hAnsi="Arial" w:cs="Arial"/>
          <w:sz w:val="24"/>
          <w:szCs w:val="24"/>
        </w:rPr>
        <w:t>, or</w:t>
      </w:r>
      <w:r>
        <w:rPr>
          <w:rFonts w:ascii="Arial" w:hAnsi="Arial" w:cs="Arial"/>
          <w:sz w:val="24"/>
          <w:szCs w:val="24"/>
        </w:rPr>
        <w:t xml:space="preserve"> 1 if</w:t>
      </w:r>
      <w:r w:rsidRPr="00F9059B">
        <w:rPr>
          <w:rFonts w:ascii="Arial" w:hAnsi="Arial" w:cs="Arial"/>
          <w:sz w:val="24"/>
          <w:szCs w:val="24"/>
        </w:rPr>
        <w:t xml:space="preserve"> the patient dies. </w:t>
      </w:r>
    </w:p>
    <w:p w14:paraId="431127FE" w14:textId="77777777" w:rsidR="007F4F28" w:rsidRPr="00E67C0E" w:rsidRDefault="00641029" w:rsidP="00641029">
      <w:pPr>
        <w:spacing w:before="240"/>
        <w:rPr>
          <w:rFonts w:ascii="Arial" w:hAnsi="Arial" w:cs="Arial"/>
          <w:sz w:val="24"/>
          <w:szCs w:val="24"/>
          <w:highlight w:val="yellow"/>
        </w:rPr>
      </w:pPr>
      <w:r w:rsidRPr="00F9059B">
        <w:rPr>
          <w:rFonts w:ascii="Arial" w:hAnsi="Arial" w:cs="Arial"/>
          <w:sz w:val="24"/>
          <w:szCs w:val="24"/>
        </w:rPr>
        <w:t xml:space="preserve">The secondary outcome of interest </w:t>
      </w:r>
      <w:r>
        <w:rPr>
          <w:rFonts w:ascii="Arial" w:hAnsi="Arial" w:cs="Arial"/>
          <w:sz w:val="24"/>
          <w:szCs w:val="24"/>
        </w:rPr>
        <w:t>was</w:t>
      </w:r>
      <w:r w:rsidRPr="00F9059B">
        <w:rPr>
          <w:rFonts w:ascii="Arial" w:hAnsi="Arial" w:cs="Arial"/>
          <w:sz w:val="24"/>
          <w:szCs w:val="24"/>
        </w:rPr>
        <w:t xml:space="preserve"> </w:t>
      </w:r>
      <w:r>
        <w:rPr>
          <w:rFonts w:ascii="Arial" w:hAnsi="Arial" w:cs="Arial"/>
          <w:sz w:val="24"/>
          <w:szCs w:val="24"/>
        </w:rPr>
        <w:t>severity of the disease</w:t>
      </w:r>
      <w:r w:rsidR="007F4F28">
        <w:rPr>
          <w:rFonts w:ascii="Arial" w:hAnsi="Arial" w:cs="Arial"/>
          <w:sz w:val="24"/>
          <w:szCs w:val="24"/>
        </w:rPr>
        <w:t xml:space="preserve">. </w:t>
      </w:r>
      <w:r w:rsidR="007F4F28" w:rsidRPr="00E67C0E">
        <w:rPr>
          <w:rFonts w:ascii="Arial" w:hAnsi="Arial" w:cs="Arial"/>
          <w:sz w:val="24"/>
          <w:szCs w:val="24"/>
          <w:highlight w:val="yellow"/>
        </w:rPr>
        <w:t xml:space="preserve">This is a composite consisting of any or </w:t>
      </w:r>
      <w:proofErr w:type="gramStart"/>
      <w:r w:rsidR="007F4F28" w:rsidRPr="00E67C0E">
        <w:rPr>
          <w:rFonts w:ascii="Arial" w:hAnsi="Arial" w:cs="Arial"/>
          <w:sz w:val="24"/>
          <w:szCs w:val="24"/>
          <w:highlight w:val="yellow"/>
        </w:rPr>
        <w:t>all of</w:t>
      </w:r>
      <w:proofErr w:type="gramEnd"/>
      <w:r w:rsidR="007F4F28" w:rsidRPr="00E67C0E">
        <w:rPr>
          <w:rFonts w:ascii="Arial" w:hAnsi="Arial" w:cs="Arial"/>
          <w:sz w:val="24"/>
          <w:szCs w:val="24"/>
          <w:highlight w:val="yellow"/>
        </w:rPr>
        <w:t>:</w:t>
      </w:r>
    </w:p>
    <w:p w14:paraId="20DBC333" w14:textId="77777777" w:rsidR="007F4F28" w:rsidRPr="00E67C0E" w:rsidRDefault="00641029" w:rsidP="007F4F28">
      <w:pPr>
        <w:pStyle w:val="ListParagraph"/>
        <w:numPr>
          <w:ilvl w:val="0"/>
          <w:numId w:val="2"/>
        </w:numPr>
        <w:spacing w:before="240"/>
        <w:rPr>
          <w:rFonts w:ascii="Arial" w:hAnsi="Arial" w:cs="Arial"/>
          <w:sz w:val="24"/>
          <w:szCs w:val="24"/>
          <w:highlight w:val="yellow"/>
        </w:rPr>
      </w:pPr>
      <w:r w:rsidRPr="00E67C0E">
        <w:rPr>
          <w:rFonts w:ascii="Arial" w:hAnsi="Arial" w:cs="Arial"/>
          <w:sz w:val="24"/>
          <w:szCs w:val="24"/>
          <w:highlight w:val="yellow"/>
        </w:rPr>
        <w:lastRenderedPageBreak/>
        <w:t>need for admission in the ICU</w:t>
      </w:r>
    </w:p>
    <w:p w14:paraId="14BC6048" w14:textId="77777777" w:rsidR="007F4F28" w:rsidRPr="00E67C0E" w:rsidRDefault="00641029" w:rsidP="007F4F28">
      <w:pPr>
        <w:pStyle w:val="ListParagraph"/>
        <w:numPr>
          <w:ilvl w:val="0"/>
          <w:numId w:val="2"/>
        </w:numPr>
        <w:spacing w:before="240"/>
        <w:rPr>
          <w:rFonts w:ascii="Arial" w:hAnsi="Arial" w:cs="Arial"/>
          <w:sz w:val="24"/>
          <w:szCs w:val="24"/>
          <w:highlight w:val="yellow"/>
        </w:rPr>
      </w:pPr>
      <w:r w:rsidRPr="00E67C0E">
        <w:rPr>
          <w:rFonts w:ascii="Arial" w:hAnsi="Arial" w:cs="Arial"/>
          <w:sz w:val="24"/>
          <w:szCs w:val="24"/>
          <w:highlight w:val="yellow"/>
        </w:rPr>
        <w:t>use of invasive ventilation</w:t>
      </w:r>
    </w:p>
    <w:p w14:paraId="6A76433F" w14:textId="77777777" w:rsidR="007F4F28" w:rsidRPr="00E67C0E" w:rsidRDefault="00641029" w:rsidP="007F4F28">
      <w:pPr>
        <w:pStyle w:val="ListParagraph"/>
        <w:numPr>
          <w:ilvl w:val="0"/>
          <w:numId w:val="2"/>
        </w:numPr>
        <w:spacing w:before="240"/>
        <w:rPr>
          <w:rFonts w:ascii="Arial" w:hAnsi="Arial" w:cs="Arial"/>
          <w:sz w:val="24"/>
          <w:szCs w:val="24"/>
          <w:highlight w:val="yellow"/>
        </w:rPr>
      </w:pPr>
      <w:r w:rsidRPr="00E67C0E">
        <w:rPr>
          <w:rFonts w:ascii="Arial" w:hAnsi="Arial" w:cs="Arial"/>
          <w:sz w:val="24"/>
          <w:szCs w:val="24"/>
          <w:highlight w:val="yellow"/>
        </w:rPr>
        <w:t>requiring a ≥60% fraction of inspired oxygen (FiO2) to maintain SaO2 &gt;94%</w:t>
      </w:r>
    </w:p>
    <w:p w14:paraId="1A3BFEDF" w14:textId="43D0DC2B" w:rsidR="00641029" w:rsidRPr="00E67C0E" w:rsidRDefault="00641029" w:rsidP="007F4F28">
      <w:pPr>
        <w:pStyle w:val="ListParagraph"/>
        <w:numPr>
          <w:ilvl w:val="0"/>
          <w:numId w:val="2"/>
        </w:numPr>
        <w:spacing w:before="240"/>
        <w:rPr>
          <w:rFonts w:ascii="Arial" w:hAnsi="Arial" w:cs="Arial"/>
          <w:sz w:val="24"/>
          <w:szCs w:val="24"/>
          <w:highlight w:val="yellow"/>
        </w:rPr>
      </w:pPr>
      <w:r w:rsidRPr="00E67C0E">
        <w:rPr>
          <w:rFonts w:ascii="Arial" w:hAnsi="Arial" w:cs="Arial"/>
          <w:sz w:val="24"/>
          <w:szCs w:val="24"/>
          <w:highlight w:val="yellow"/>
        </w:rPr>
        <w:t xml:space="preserve">any use of ventilator to maintain work of breathing </w:t>
      </w:r>
    </w:p>
    <w:p w14:paraId="0DF5EB66" w14:textId="11A8F7F6" w:rsidR="00842DE6" w:rsidRPr="001B41F1" w:rsidRDefault="00AF7285">
      <w:pPr>
        <w:rPr>
          <w:rFonts w:ascii="Arial" w:hAnsi="Arial" w:cs="Arial"/>
          <w:b/>
          <w:bCs/>
          <w:sz w:val="24"/>
          <w:szCs w:val="24"/>
        </w:rPr>
      </w:pPr>
      <w:r w:rsidRPr="001B41F1">
        <w:rPr>
          <w:rFonts w:ascii="Arial" w:hAnsi="Arial" w:cs="Arial"/>
          <w:b/>
          <w:bCs/>
          <w:sz w:val="24"/>
          <w:szCs w:val="24"/>
        </w:rPr>
        <w:t xml:space="preserve">Statistical Analysis </w:t>
      </w:r>
    </w:p>
    <w:p w14:paraId="236668E5" w14:textId="4691289A" w:rsidR="005B0AFB" w:rsidRPr="004C010B" w:rsidRDefault="006C4BA3" w:rsidP="00F82408">
      <w:pPr>
        <w:autoSpaceDE w:val="0"/>
        <w:autoSpaceDN w:val="0"/>
        <w:adjustRightInd w:val="0"/>
        <w:spacing w:after="0" w:line="240" w:lineRule="auto"/>
        <w:jc w:val="both"/>
        <w:rPr>
          <w:rFonts w:ascii="Arial" w:hAnsi="Arial" w:cs="Arial"/>
          <w:color w:val="000000"/>
          <w:sz w:val="24"/>
          <w:szCs w:val="24"/>
        </w:rPr>
      </w:pPr>
      <w:r>
        <w:rPr>
          <w:rFonts w:ascii="Arial" w:hAnsi="Arial" w:cs="Arial"/>
          <w:sz w:val="24"/>
          <w:szCs w:val="24"/>
        </w:rPr>
        <w:t xml:space="preserve">We performed descriptive </w:t>
      </w:r>
      <w:r w:rsidR="00842DE6" w:rsidRPr="00F9059B">
        <w:rPr>
          <w:rFonts w:ascii="Arial" w:hAnsi="Arial" w:cs="Arial"/>
          <w:sz w:val="24"/>
          <w:szCs w:val="24"/>
        </w:rPr>
        <w:t xml:space="preserve">statistics </w:t>
      </w:r>
      <w:r>
        <w:rPr>
          <w:rFonts w:ascii="Arial" w:hAnsi="Arial" w:cs="Arial"/>
          <w:sz w:val="24"/>
          <w:szCs w:val="24"/>
        </w:rPr>
        <w:t xml:space="preserve">using </w:t>
      </w:r>
      <w:r w:rsidR="00842DE6" w:rsidRPr="00F9059B">
        <w:rPr>
          <w:rFonts w:ascii="Arial" w:hAnsi="Arial" w:cs="Arial"/>
          <w:sz w:val="24"/>
          <w:szCs w:val="24"/>
        </w:rPr>
        <w:t>Chi square (χ2</w:t>
      </w:r>
      <w:r w:rsidR="00C1754D" w:rsidRPr="00F9059B">
        <w:rPr>
          <w:rFonts w:ascii="Arial" w:hAnsi="Arial" w:cs="Arial"/>
          <w:sz w:val="24"/>
          <w:szCs w:val="24"/>
        </w:rPr>
        <w:t>),</w:t>
      </w:r>
      <w:r w:rsidR="00842DE6" w:rsidRPr="00F9059B">
        <w:rPr>
          <w:rFonts w:ascii="Arial" w:hAnsi="Arial" w:cs="Arial"/>
          <w:sz w:val="24"/>
          <w:szCs w:val="24"/>
        </w:rPr>
        <w:t xml:space="preserve"> Student t test, or Wilcoxon rank-sum </w:t>
      </w:r>
      <w:r w:rsidR="00C1754D" w:rsidRPr="00F9059B">
        <w:rPr>
          <w:rFonts w:ascii="Arial" w:hAnsi="Arial" w:cs="Arial"/>
          <w:sz w:val="24"/>
          <w:szCs w:val="24"/>
        </w:rPr>
        <w:t>tests as</w:t>
      </w:r>
      <w:r w:rsidR="00842DE6" w:rsidRPr="00F9059B">
        <w:rPr>
          <w:rFonts w:ascii="Arial" w:hAnsi="Arial" w:cs="Arial"/>
          <w:sz w:val="24"/>
          <w:szCs w:val="24"/>
        </w:rPr>
        <w:t xml:space="preserve"> appropriate to describe the prevalence of covariates at admission among patients </w:t>
      </w:r>
      <w:r>
        <w:rPr>
          <w:rFonts w:ascii="Arial" w:hAnsi="Arial" w:cs="Arial"/>
          <w:sz w:val="24"/>
          <w:szCs w:val="24"/>
        </w:rPr>
        <w:t>who had</w:t>
      </w:r>
      <w:r w:rsidR="00842DE6" w:rsidRPr="00F9059B">
        <w:rPr>
          <w:rFonts w:ascii="Arial" w:hAnsi="Arial" w:cs="Arial"/>
          <w:sz w:val="24"/>
          <w:szCs w:val="24"/>
        </w:rPr>
        <w:t xml:space="preserve"> completed outcome. Univariate statistics, including means, standard deviations, frequencies, and proportions </w:t>
      </w:r>
      <w:r>
        <w:rPr>
          <w:rFonts w:ascii="Arial" w:hAnsi="Arial" w:cs="Arial"/>
          <w:sz w:val="24"/>
          <w:szCs w:val="24"/>
        </w:rPr>
        <w:t>were</w:t>
      </w:r>
      <w:r w:rsidR="00842DE6" w:rsidRPr="00F9059B">
        <w:rPr>
          <w:rFonts w:ascii="Arial" w:hAnsi="Arial" w:cs="Arial"/>
          <w:sz w:val="24"/>
          <w:szCs w:val="24"/>
        </w:rPr>
        <w:t xml:space="preserve"> computed on all non-missing cases. </w:t>
      </w:r>
      <w:r w:rsidRPr="000E12E9">
        <w:rPr>
          <w:rFonts w:ascii="Arial" w:hAnsi="Arial" w:cs="Arial"/>
          <w:color w:val="000000"/>
          <w:sz w:val="24"/>
          <w:szCs w:val="24"/>
        </w:rPr>
        <w:t>We further performed adjusted and unadjusted logistic regression</w:t>
      </w:r>
      <w:r>
        <w:rPr>
          <w:rFonts w:ascii="Arial" w:hAnsi="Arial" w:cs="Arial"/>
          <w:color w:val="000000"/>
          <w:sz w:val="24"/>
          <w:szCs w:val="24"/>
        </w:rPr>
        <w:t xml:space="preserve"> </w:t>
      </w:r>
      <w:r w:rsidRPr="000E12E9">
        <w:rPr>
          <w:rFonts w:ascii="Arial" w:hAnsi="Arial" w:cs="Arial"/>
          <w:color w:val="000000"/>
          <w:sz w:val="24"/>
          <w:szCs w:val="24"/>
        </w:rPr>
        <w:t>to assess</w:t>
      </w:r>
      <w:r>
        <w:rPr>
          <w:rFonts w:ascii="Arial" w:hAnsi="Arial" w:cs="Arial"/>
          <w:color w:val="000000"/>
          <w:sz w:val="24"/>
          <w:szCs w:val="24"/>
        </w:rPr>
        <w:t xml:space="preserve"> </w:t>
      </w:r>
      <w:r w:rsidRPr="000E12E9">
        <w:rPr>
          <w:rFonts w:ascii="Arial" w:hAnsi="Arial" w:cs="Arial"/>
          <w:color w:val="000000"/>
          <w:sz w:val="24"/>
          <w:szCs w:val="24"/>
        </w:rPr>
        <w:t>predictors of COVID-19 hospital mortality</w:t>
      </w:r>
      <w:r>
        <w:rPr>
          <w:rFonts w:ascii="Arial" w:hAnsi="Arial" w:cs="Arial"/>
          <w:color w:val="000000"/>
          <w:sz w:val="24"/>
          <w:szCs w:val="24"/>
        </w:rPr>
        <w:t xml:space="preserve"> </w:t>
      </w:r>
      <w:r w:rsidRPr="000E12E9">
        <w:rPr>
          <w:rFonts w:ascii="Arial" w:hAnsi="Arial" w:cs="Arial"/>
          <w:color w:val="000000"/>
          <w:sz w:val="24"/>
          <w:szCs w:val="24"/>
        </w:rPr>
        <w:t xml:space="preserve">and differences in mortality by </w:t>
      </w:r>
      <w:r>
        <w:rPr>
          <w:rFonts w:ascii="Arial" w:hAnsi="Arial" w:cs="Arial"/>
          <w:color w:val="000000"/>
          <w:sz w:val="24"/>
          <w:szCs w:val="24"/>
        </w:rPr>
        <w:t>region of residence in Nigeria.</w:t>
      </w:r>
      <w:r w:rsidRPr="000E12E9">
        <w:rPr>
          <w:rFonts w:ascii="Arial" w:hAnsi="Arial" w:cs="Arial"/>
          <w:color w:val="000000"/>
          <w:sz w:val="24"/>
          <w:szCs w:val="24"/>
        </w:rPr>
        <w:t xml:space="preserve"> </w:t>
      </w:r>
      <w:r>
        <w:rPr>
          <w:rFonts w:ascii="Arial" w:hAnsi="Arial" w:cs="Arial"/>
          <w:color w:val="000000"/>
          <w:sz w:val="24"/>
          <w:szCs w:val="24"/>
        </w:rPr>
        <w:t xml:space="preserve">We treated numeric variables with a normal distribution plot as continuous variables. </w:t>
      </w:r>
      <w:r w:rsidR="004C010B" w:rsidRPr="000E12E9">
        <w:rPr>
          <w:rFonts w:ascii="Arial" w:hAnsi="Arial" w:cs="Arial"/>
          <w:color w:val="000000"/>
          <w:sz w:val="24"/>
          <w:szCs w:val="24"/>
        </w:rPr>
        <w:t xml:space="preserve">Variables with a </w:t>
      </w:r>
      <w:r w:rsidR="004C010B" w:rsidRPr="000E12E9">
        <w:rPr>
          <w:rFonts w:ascii="Arial" w:hAnsi="Arial" w:cs="Arial"/>
          <w:i/>
          <w:iCs/>
          <w:color w:val="000000"/>
          <w:sz w:val="24"/>
          <w:szCs w:val="24"/>
        </w:rPr>
        <w:t xml:space="preserve">P </w:t>
      </w:r>
      <w:r w:rsidR="004C010B" w:rsidRPr="000E12E9">
        <w:rPr>
          <w:rFonts w:ascii="Arial" w:hAnsi="Arial" w:cs="Arial"/>
          <w:color w:val="000000"/>
          <w:sz w:val="24"/>
          <w:szCs w:val="24"/>
        </w:rPr>
        <w:t>value below .</w:t>
      </w:r>
      <w:r w:rsidR="003D5D92">
        <w:rPr>
          <w:rFonts w:ascii="Arial" w:hAnsi="Arial" w:cs="Arial"/>
          <w:color w:val="000000"/>
          <w:sz w:val="24"/>
          <w:szCs w:val="24"/>
        </w:rPr>
        <w:t>20</w:t>
      </w:r>
      <w:r w:rsidR="004C010B">
        <w:rPr>
          <w:rFonts w:ascii="Arial" w:hAnsi="Arial" w:cs="Arial"/>
          <w:color w:val="000000"/>
          <w:sz w:val="24"/>
          <w:szCs w:val="24"/>
        </w:rPr>
        <w:t xml:space="preserve"> </w:t>
      </w:r>
      <w:r w:rsidR="004C010B" w:rsidRPr="000E12E9">
        <w:rPr>
          <w:rFonts w:ascii="Arial" w:hAnsi="Arial" w:cs="Arial"/>
          <w:color w:val="000000"/>
          <w:sz w:val="24"/>
          <w:szCs w:val="24"/>
        </w:rPr>
        <w:t>in unadjusted regression were selected for adjusted regression</w:t>
      </w:r>
      <w:r w:rsidR="004C010B">
        <w:rPr>
          <w:rFonts w:ascii="Arial" w:hAnsi="Arial" w:cs="Arial"/>
          <w:color w:val="000000"/>
          <w:sz w:val="24"/>
          <w:szCs w:val="24"/>
        </w:rPr>
        <w:t>.</w:t>
      </w:r>
      <w:r w:rsidR="005B0AFB" w:rsidRPr="005B0AFB">
        <w:rPr>
          <w:rFonts w:ascii="Arial" w:hAnsi="Arial" w:cs="Arial"/>
          <w:sz w:val="24"/>
          <w:szCs w:val="24"/>
        </w:rPr>
        <w:t xml:space="preserve"> </w:t>
      </w:r>
      <w:r w:rsidR="003D5D92" w:rsidRPr="000E12E9">
        <w:rPr>
          <w:rFonts w:ascii="Arial" w:hAnsi="Arial" w:cs="Arial"/>
          <w:color w:val="000000"/>
          <w:sz w:val="24"/>
          <w:szCs w:val="24"/>
        </w:rPr>
        <w:t>In the adjusted regression</w:t>
      </w:r>
      <w:r w:rsidR="003D5D92">
        <w:rPr>
          <w:rFonts w:ascii="Arial" w:hAnsi="Arial" w:cs="Arial"/>
          <w:color w:val="000000"/>
          <w:sz w:val="24"/>
          <w:szCs w:val="24"/>
        </w:rPr>
        <w:t xml:space="preserve"> </w:t>
      </w:r>
      <w:r w:rsidR="003D5D92" w:rsidRPr="000E12E9">
        <w:rPr>
          <w:rFonts w:ascii="Arial" w:hAnsi="Arial" w:cs="Arial"/>
          <w:color w:val="000000"/>
          <w:sz w:val="24"/>
          <w:szCs w:val="24"/>
        </w:rPr>
        <w:t xml:space="preserve">model, </w:t>
      </w:r>
      <w:r w:rsidR="00406E30">
        <w:rPr>
          <w:rFonts w:ascii="Arial" w:hAnsi="Arial" w:cs="Arial"/>
          <w:color w:val="000000"/>
          <w:sz w:val="24"/>
          <w:szCs w:val="24"/>
        </w:rPr>
        <w:t xml:space="preserve">all variables with a </w:t>
      </w:r>
      <w:r w:rsidR="00406E30" w:rsidRPr="000E12E9">
        <w:rPr>
          <w:rFonts w:ascii="Arial" w:hAnsi="Arial" w:cs="Arial"/>
          <w:i/>
          <w:iCs/>
          <w:color w:val="000000"/>
          <w:sz w:val="24"/>
          <w:szCs w:val="24"/>
        </w:rPr>
        <w:t xml:space="preserve">P </w:t>
      </w:r>
      <w:r w:rsidR="00406E30" w:rsidRPr="000E12E9">
        <w:rPr>
          <w:rFonts w:ascii="Arial" w:hAnsi="Arial" w:cs="Arial"/>
          <w:color w:val="000000"/>
          <w:sz w:val="24"/>
          <w:szCs w:val="24"/>
        </w:rPr>
        <w:t xml:space="preserve">value &lt;.05 </w:t>
      </w:r>
      <w:r w:rsidR="003D5D92" w:rsidRPr="000E12E9">
        <w:rPr>
          <w:rFonts w:ascii="Arial" w:hAnsi="Arial" w:cs="Arial"/>
          <w:color w:val="000000"/>
          <w:sz w:val="24"/>
          <w:szCs w:val="24"/>
        </w:rPr>
        <w:t>were considered statistically significant</w:t>
      </w:r>
      <w:r w:rsidR="003D5D92">
        <w:rPr>
          <w:rFonts w:ascii="Arial" w:hAnsi="Arial" w:cs="Arial"/>
          <w:color w:val="000000"/>
          <w:sz w:val="24"/>
          <w:szCs w:val="24"/>
        </w:rPr>
        <w:t xml:space="preserve"> </w:t>
      </w:r>
      <w:r w:rsidR="003D5D92" w:rsidRPr="000E12E9">
        <w:rPr>
          <w:rFonts w:ascii="Arial" w:hAnsi="Arial" w:cs="Arial"/>
          <w:color w:val="000000"/>
          <w:sz w:val="24"/>
          <w:szCs w:val="24"/>
        </w:rPr>
        <w:t xml:space="preserve">and thus </w:t>
      </w:r>
      <w:r w:rsidR="00406E30">
        <w:rPr>
          <w:rFonts w:ascii="Arial" w:hAnsi="Arial" w:cs="Arial"/>
          <w:color w:val="000000"/>
          <w:sz w:val="24"/>
          <w:szCs w:val="24"/>
        </w:rPr>
        <w:t>included in the</w:t>
      </w:r>
      <w:r w:rsidR="003D5D92" w:rsidRPr="000E12E9">
        <w:rPr>
          <w:rFonts w:ascii="Arial" w:hAnsi="Arial" w:cs="Arial"/>
          <w:color w:val="000000"/>
          <w:sz w:val="24"/>
          <w:szCs w:val="24"/>
        </w:rPr>
        <w:t xml:space="preserve"> final prediction model. </w:t>
      </w:r>
      <w:commentRangeStart w:id="3"/>
      <w:r w:rsidR="003D5D92" w:rsidRPr="000E12E9">
        <w:rPr>
          <w:rFonts w:ascii="Arial" w:hAnsi="Arial" w:cs="Arial"/>
          <w:color w:val="000000"/>
          <w:sz w:val="24"/>
          <w:szCs w:val="24"/>
        </w:rPr>
        <w:t>Variables with &gt;20% missing values were</w:t>
      </w:r>
      <w:r w:rsidR="00406E30">
        <w:rPr>
          <w:rFonts w:ascii="Arial" w:hAnsi="Arial" w:cs="Arial"/>
          <w:color w:val="000000"/>
          <w:sz w:val="24"/>
          <w:szCs w:val="24"/>
        </w:rPr>
        <w:t xml:space="preserve"> </w:t>
      </w:r>
      <w:r w:rsidR="003D5D92" w:rsidRPr="000E12E9">
        <w:rPr>
          <w:rFonts w:ascii="Arial" w:hAnsi="Arial" w:cs="Arial"/>
          <w:color w:val="000000"/>
          <w:sz w:val="24"/>
          <w:szCs w:val="24"/>
        </w:rPr>
        <w:t>excluded from regression analysis.</w:t>
      </w:r>
      <w:commentRangeEnd w:id="3"/>
      <w:r w:rsidR="00DF1748">
        <w:rPr>
          <w:rStyle w:val="CommentReference"/>
        </w:rPr>
        <w:commentReference w:id="3"/>
      </w:r>
      <w:r w:rsidR="00406E30">
        <w:rPr>
          <w:rFonts w:ascii="Arial" w:hAnsi="Arial" w:cs="Arial"/>
          <w:color w:val="000000"/>
          <w:sz w:val="24"/>
          <w:szCs w:val="24"/>
        </w:rPr>
        <w:t xml:space="preserve"> </w:t>
      </w:r>
      <w:r w:rsidR="00315536">
        <w:rPr>
          <w:rFonts w:ascii="Arial" w:hAnsi="Arial" w:cs="Arial"/>
          <w:sz w:val="24"/>
          <w:szCs w:val="24"/>
        </w:rPr>
        <w:t xml:space="preserve">In addition, </w:t>
      </w:r>
      <w:r w:rsidR="001E6188">
        <w:rPr>
          <w:rFonts w:ascii="Arial" w:hAnsi="Arial" w:cs="Arial"/>
          <w:sz w:val="24"/>
          <w:szCs w:val="24"/>
        </w:rPr>
        <w:t xml:space="preserve">Kaplan -Meir statistics </w:t>
      </w:r>
      <w:r w:rsidR="00315536">
        <w:rPr>
          <w:rFonts w:ascii="Arial" w:hAnsi="Arial" w:cs="Arial"/>
          <w:sz w:val="24"/>
          <w:szCs w:val="24"/>
        </w:rPr>
        <w:t xml:space="preserve">was done </w:t>
      </w:r>
      <w:r w:rsidR="001E6188">
        <w:rPr>
          <w:rFonts w:ascii="Arial" w:hAnsi="Arial" w:cs="Arial"/>
          <w:sz w:val="24"/>
          <w:szCs w:val="24"/>
        </w:rPr>
        <w:t xml:space="preserve">to </w:t>
      </w:r>
      <w:r w:rsidR="00315536">
        <w:rPr>
          <w:rFonts w:ascii="Arial" w:hAnsi="Arial" w:cs="Arial"/>
          <w:sz w:val="24"/>
          <w:szCs w:val="24"/>
        </w:rPr>
        <w:t>assess</w:t>
      </w:r>
      <w:r w:rsidR="001E6188">
        <w:rPr>
          <w:rFonts w:ascii="Arial" w:hAnsi="Arial" w:cs="Arial"/>
          <w:sz w:val="24"/>
          <w:szCs w:val="24"/>
        </w:rPr>
        <w:t xml:space="preserve"> the relationship between</w:t>
      </w:r>
      <w:r w:rsidR="005B0AFB" w:rsidRPr="00F9059B">
        <w:rPr>
          <w:rFonts w:ascii="Arial" w:hAnsi="Arial" w:cs="Arial"/>
          <w:sz w:val="24"/>
          <w:szCs w:val="24"/>
        </w:rPr>
        <w:t xml:space="preserve"> time from hospital admission to </w:t>
      </w:r>
      <w:r w:rsidR="001E6188">
        <w:rPr>
          <w:rFonts w:ascii="Arial" w:hAnsi="Arial" w:cs="Arial"/>
          <w:sz w:val="24"/>
          <w:szCs w:val="24"/>
        </w:rPr>
        <w:t>development of</w:t>
      </w:r>
      <w:r w:rsidR="005B0AFB" w:rsidRPr="00F9059B">
        <w:rPr>
          <w:rFonts w:ascii="Arial" w:hAnsi="Arial" w:cs="Arial"/>
          <w:sz w:val="24"/>
          <w:szCs w:val="24"/>
        </w:rPr>
        <w:t xml:space="preserve"> </w:t>
      </w:r>
      <w:r w:rsidR="00127610">
        <w:rPr>
          <w:rFonts w:ascii="Arial" w:hAnsi="Arial" w:cs="Arial"/>
          <w:sz w:val="24"/>
          <w:szCs w:val="24"/>
        </w:rPr>
        <w:t xml:space="preserve">primary </w:t>
      </w:r>
      <w:r w:rsidR="005B0AFB" w:rsidRPr="00F9059B">
        <w:rPr>
          <w:rFonts w:ascii="Arial" w:hAnsi="Arial" w:cs="Arial"/>
          <w:sz w:val="24"/>
          <w:szCs w:val="24"/>
        </w:rPr>
        <w:t>outcome</w:t>
      </w:r>
      <w:r w:rsidR="001E6188">
        <w:rPr>
          <w:rFonts w:ascii="Arial" w:hAnsi="Arial" w:cs="Arial"/>
          <w:sz w:val="24"/>
          <w:szCs w:val="24"/>
        </w:rPr>
        <w:t xml:space="preserve"> of interest</w:t>
      </w:r>
      <w:r w:rsidR="005B0AFB" w:rsidRPr="00F9059B">
        <w:rPr>
          <w:rFonts w:ascii="Arial" w:hAnsi="Arial" w:cs="Arial"/>
          <w:sz w:val="24"/>
          <w:szCs w:val="24"/>
        </w:rPr>
        <w:t xml:space="preserve">. </w:t>
      </w:r>
      <w:r w:rsidR="00C85593">
        <w:rPr>
          <w:rFonts w:ascii="Arial" w:hAnsi="Arial" w:cs="Arial"/>
          <w:sz w:val="24"/>
          <w:szCs w:val="24"/>
        </w:rPr>
        <w:t>We also examined the</w:t>
      </w:r>
      <w:r w:rsidR="005B0AFB" w:rsidRPr="00F9059B">
        <w:rPr>
          <w:rFonts w:ascii="Arial" w:hAnsi="Arial" w:cs="Arial"/>
          <w:sz w:val="24"/>
          <w:szCs w:val="24"/>
        </w:rPr>
        <w:t xml:space="preserve"> effect of selected covariates on the hazard of </w:t>
      </w:r>
      <w:r w:rsidR="00DD204E">
        <w:rPr>
          <w:rFonts w:ascii="Arial" w:hAnsi="Arial" w:cs="Arial"/>
          <w:sz w:val="24"/>
          <w:szCs w:val="24"/>
        </w:rPr>
        <w:t>death</w:t>
      </w:r>
      <w:r w:rsidR="005B0AFB" w:rsidRPr="00F9059B">
        <w:rPr>
          <w:rFonts w:ascii="Arial" w:hAnsi="Arial" w:cs="Arial"/>
          <w:sz w:val="24"/>
          <w:szCs w:val="24"/>
        </w:rPr>
        <w:t xml:space="preserve"> using Cox proportional hazard model. All statistical analysis </w:t>
      </w:r>
      <w:r w:rsidR="00C85593">
        <w:rPr>
          <w:rFonts w:ascii="Arial" w:hAnsi="Arial" w:cs="Arial"/>
          <w:sz w:val="24"/>
          <w:szCs w:val="24"/>
        </w:rPr>
        <w:t>was</w:t>
      </w:r>
      <w:r w:rsidR="005B0AFB" w:rsidRPr="00F9059B">
        <w:rPr>
          <w:rFonts w:ascii="Arial" w:hAnsi="Arial" w:cs="Arial"/>
          <w:sz w:val="24"/>
          <w:szCs w:val="24"/>
        </w:rPr>
        <w:t xml:space="preserve"> conducted using STATA 14 software or R </w:t>
      </w:r>
      <w:proofErr w:type="gramStart"/>
      <w:r w:rsidR="005B0AFB" w:rsidRPr="00F9059B">
        <w:rPr>
          <w:rFonts w:ascii="Arial" w:hAnsi="Arial" w:cs="Arial"/>
          <w:sz w:val="24"/>
          <w:szCs w:val="24"/>
        </w:rPr>
        <w:t>studio as the case may be</w:t>
      </w:r>
      <w:proofErr w:type="gramEnd"/>
      <w:r w:rsidR="005B0AFB" w:rsidRPr="00F9059B">
        <w:rPr>
          <w:rFonts w:ascii="Arial" w:hAnsi="Arial" w:cs="Arial"/>
          <w:sz w:val="24"/>
          <w:szCs w:val="24"/>
        </w:rPr>
        <w:t xml:space="preserve">. Statistical test of significance </w:t>
      </w:r>
      <w:r w:rsidR="00C85593">
        <w:rPr>
          <w:rFonts w:ascii="Arial" w:hAnsi="Arial" w:cs="Arial"/>
          <w:sz w:val="24"/>
          <w:szCs w:val="24"/>
        </w:rPr>
        <w:t>was</w:t>
      </w:r>
      <w:r w:rsidR="005B0AFB" w:rsidRPr="00F9059B">
        <w:rPr>
          <w:rFonts w:ascii="Arial" w:hAnsi="Arial" w:cs="Arial"/>
          <w:sz w:val="24"/>
          <w:szCs w:val="24"/>
        </w:rPr>
        <w:t xml:space="preserve"> set at an alpha=0.05.</w:t>
      </w:r>
    </w:p>
    <w:p w14:paraId="59B8EB31" w14:textId="2AD2CBC5" w:rsidR="00F47E47" w:rsidRDefault="00F47E47" w:rsidP="00F47E47">
      <w:pPr>
        <w:autoSpaceDE w:val="0"/>
        <w:autoSpaceDN w:val="0"/>
        <w:adjustRightInd w:val="0"/>
        <w:spacing w:after="0" w:line="240" w:lineRule="auto"/>
        <w:jc w:val="both"/>
        <w:rPr>
          <w:rFonts w:ascii="Arial" w:hAnsi="Arial" w:cs="Arial"/>
          <w:color w:val="000000"/>
          <w:sz w:val="24"/>
          <w:szCs w:val="24"/>
        </w:rPr>
      </w:pPr>
    </w:p>
    <w:p w14:paraId="325826A8" w14:textId="67576FA6" w:rsidR="009F7E9C" w:rsidRPr="009F7E9C" w:rsidRDefault="009F7E9C" w:rsidP="00C741BE">
      <w:pPr>
        <w:jc w:val="both"/>
        <w:rPr>
          <w:rFonts w:ascii="Arial" w:hAnsi="Arial" w:cs="Arial"/>
          <w:b/>
          <w:bCs/>
          <w:sz w:val="24"/>
          <w:szCs w:val="24"/>
        </w:rPr>
      </w:pPr>
      <w:r w:rsidRPr="009F7E9C">
        <w:rPr>
          <w:rFonts w:ascii="Arial" w:hAnsi="Arial" w:cs="Arial"/>
          <w:b/>
          <w:bCs/>
          <w:sz w:val="24"/>
          <w:szCs w:val="24"/>
        </w:rPr>
        <w:t>Results</w:t>
      </w:r>
    </w:p>
    <w:p w14:paraId="20630F52" w14:textId="53954C17" w:rsidR="009F7E9C" w:rsidRDefault="009F7E9C" w:rsidP="00C741BE">
      <w:pPr>
        <w:jc w:val="both"/>
        <w:rPr>
          <w:rFonts w:ascii="Arial" w:hAnsi="Arial" w:cs="Arial"/>
          <w:i/>
          <w:iCs/>
          <w:sz w:val="24"/>
          <w:szCs w:val="24"/>
        </w:rPr>
      </w:pPr>
      <w:r w:rsidRPr="009F7E9C">
        <w:rPr>
          <w:rFonts w:ascii="Arial" w:hAnsi="Arial" w:cs="Arial"/>
          <w:i/>
          <w:iCs/>
          <w:sz w:val="24"/>
          <w:szCs w:val="24"/>
        </w:rPr>
        <w:t>Descriptive statistics</w:t>
      </w:r>
    </w:p>
    <w:p w14:paraId="2194FA08" w14:textId="16C6A662" w:rsidR="009F7E9C" w:rsidRDefault="00A56D1C" w:rsidP="00C741BE">
      <w:pPr>
        <w:jc w:val="both"/>
        <w:rPr>
          <w:rFonts w:ascii="Arial" w:hAnsi="Arial" w:cs="Arial"/>
          <w:i/>
          <w:iCs/>
          <w:sz w:val="24"/>
          <w:szCs w:val="24"/>
        </w:rPr>
      </w:pPr>
      <w:r>
        <w:rPr>
          <w:rFonts w:ascii="Arial" w:hAnsi="Arial" w:cs="Arial"/>
          <w:i/>
          <w:iCs/>
          <w:sz w:val="24"/>
          <w:szCs w:val="24"/>
        </w:rPr>
        <w:t>Predictors of Mortality</w:t>
      </w:r>
    </w:p>
    <w:p w14:paraId="5DE9B078" w14:textId="2F1ED5CA" w:rsidR="00A56D1C" w:rsidRDefault="00A56D1C" w:rsidP="00C741BE">
      <w:pPr>
        <w:jc w:val="both"/>
        <w:rPr>
          <w:rFonts w:ascii="Arial" w:hAnsi="Arial" w:cs="Arial"/>
          <w:i/>
          <w:iCs/>
          <w:sz w:val="24"/>
          <w:szCs w:val="24"/>
        </w:rPr>
      </w:pPr>
      <w:r>
        <w:rPr>
          <w:rFonts w:ascii="Arial" w:hAnsi="Arial" w:cs="Arial"/>
          <w:i/>
          <w:iCs/>
          <w:sz w:val="24"/>
          <w:szCs w:val="24"/>
        </w:rPr>
        <w:t>Outcomes by Region/State</w:t>
      </w:r>
    </w:p>
    <w:p w14:paraId="4CFC70C9" w14:textId="5784256E" w:rsidR="00A56D1C" w:rsidRPr="00A56D1C" w:rsidRDefault="00A56D1C" w:rsidP="00C741BE">
      <w:pPr>
        <w:jc w:val="both"/>
        <w:rPr>
          <w:rFonts w:ascii="Arial" w:hAnsi="Arial" w:cs="Arial"/>
          <w:b/>
          <w:bCs/>
          <w:sz w:val="24"/>
          <w:szCs w:val="24"/>
        </w:rPr>
      </w:pPr>
      <w:r w:rsidRPr="00A56D1C">
        <w:rPr>
          <w:rFonts w:ascii="Arial" w:hAnsi="Arial" w:cs="Arial"/>
          <w:b/>
          <w:bCs/>
          <w:sz w:val="24"/>
          <w:szCs w:val="24"/>
        </w:rPr>
        <w:t>Discussions</w:t>
      </w:r>
    </w:p>
    <w:p w14:paraId="0803A867" w14:textId="77777777" w:rsidR="001B41F1" w:rsidRPr="00F9059B" w:rsidRDefault="001B41F1" w:rsidP="00DA5F55">
      <w:pPr>
        <w:rPr>
          <w:rFonts w:ascii="Arial" w:hAnsi="Arial" w:cs="Arial"/>
          <w:sz w:val="24"/>
          <w:szCs w:val="24"/>
        </w:rPr>
      </w:pPr>
    </w:p>
    <w:sectPr w:rsidR="001B41F1" w:rsidRPr="00F905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O" w:date="2021-08-13T22:33:00Z" w:initials="AO">
    <w:p w14:paraId="50FD1FC4" w14:textId="0548E449" w:rsidR="00FB70BA" w:rsidRDefault="00FB70BA">
      <w:pPr>
        <w:pStyle w:val="CommentText"/>
      </w:pPr>
      <w:r>
        <w:rPr>
          <w:rStyle w:val="CommentReference"/>
        </w:rPr>
        <w:annotationRef/>
      </w:r>
      <w:r>
        <w:t>None of these is in the database</w:t>
      </w:r>
    </w:p>
  </w:comment>
  <w:comment w:id="2" w:author="AO" w:date="2021-09-22T10:56:00Z" w:initials="AO">
    <w:p w14:paraId="35452615" w14:textId="54ECF4C0" w:rsidR="00975ED3" w:rsidRDefault="00975ED3">
      <w:pPr>
        <w:pStyle w:val="CommentText"/>
      </w:pPr>
      <w:r>
        <w:rPr>
          <w:rStyle w:val="CommentReference"/>
        </w:rPr>
        <w:annotationRef/>
      </w:r>
      <w:r>
        <w:t>Not available in data set.</w:t>
      </w:r>
    </w:p>
  </w:comment>
  <w:comment w:id="3" w:author="AO" w:date="2021-09-22T23:49:00Z" w:initials="AO">
    <w:p w14:paraId="4C2F8BA0" w14:textId="616F427F" w:rsidR="00DF1748" w:rsidRDefault="00DF1748">
      <w:pPr>
        <w:pStyle w:val="CommentText"/>
      </w:pPr>
      <w:r>
        <w:rPr>
          <w:rStyle w:val="CommentReference"/>
        </w:rPr>
        <w:annotationRef/>
      </w:r>
      <w:r>
        <w:t xml:space="preserve">This affects all </w:t>
      </w:r>
      <w:r>
        <w:t>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D1FC4" w15:done="0"/>
  <w15:commentEx w15:paraId="35452615" w15:done="0"/>
  <w15:commentEx w15:paraId="4C2F8B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71C9" w16cex:dateUtc="2021-08-13T21:33:00Z"/>
  <w16cex:commentExtensible w16cex:durableId="24F58A4B" w16cex:dateUtc="2021-09-22T09:56:00Z"/>
  <w16cex:commentExtensible w16cex:durableId="24F63F79" w16cex:dateUtc="2021-09-22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D1FC4" w16cid:durableId="24C171C9"/>
  <w16cid:commentId w16cid:paraId="35452615" w16cid:durableId="24F58A4B"/>
  <w16cid:commentId w16cid:paraId="4C2F8BA0" w16cid:durableId="24F63F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586B"/>
    <w:multiLevelType w:val="hybridMultilevel"/>
    <w:tmpl w:val="34504DBC"/>
    <w:lvl w:ilvl="0" w:tplc="C9C8B974">
      <w:start w:val="1"/>
      <w:numFmt w:val="decimal"/>
      <w:lvlText w:val="%1."/>
      <w:lvlJc w:val="left"/>
      <w:pPr>
        <w:ind w:left="720" w:hanging="360"/>
      </w:pPr>
      <w:rPr>
        <w:rFonts w:asciiTheme="minorHAnsi" w:hAnsiTheme="minorHAnsi" w:cstheme="minorBidi"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171909"/>
    <w:multiLevelType w:val="hybridMultilevel"/>
    <w:tmpl w:val="E7DA5D3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85"/>
    <w:rsid w:val="0005433E"/>
    <w:rsid w:val="00074825"/>
    <w:rsid w:val="00076EDC"/>
    <w:rsid w:val="000E4EB9"/>
    <w:rsid w:val="00127610"/>
    <w:rsid w:val="0013300D"/>
    <w:rsid w:val="001B41F1"/>
    <w:rsid w:val="001C343C"/>
    <w:rsid w:val="001E3C6E"/>
    <w:rsid w:val="001E4D76"/>
    <w:rsid w:val="001E6188"/>
    <w:rsid w:val="001E64EC"/>
    <w:rsid w:val="00224349"/>
    <w:rsid w:val="002469D2"/>
    <w:rsid w:val="00256746"/>
    <w:rsid w:val="00315536"/>
    <w:rsid w:val="00321743"/>
    <w:rsid w:val="00336F82"/>
    <w:rsid w:val="003828A9"/>
    <w:rsid w:val="003C4913"/>
    <w:rsid w:val="003D5D92"/>
    <w:rsid w:val="00406E30"/>
    <w:rsid w:val="00410D80"/>
    <w:rsid w:val="00414D77"/>
    <w:rsid w:val="0043730F"/>
    <w:rsid w:val="004505F7"/>
    <w:rsid w:val="00450E4D"/>
    <w:rsid w:val="004709AE"/>
    <w:rsid w:val="00495BAE"/>
    <w:rsid w:val="004C010B"/>
    <w:rsid w:val="004F317A"/>
    <w:rsid w:val="004F6C4F"/>
    <w:rsid w:val="0050408F"/>
    <w:rsid w:val="00521BD4"/>
    <w:rsid w:val="00525754"/>
    <w:rsid w:val="0057128A"/>
    <w:rsid w:val="00581929"/>
    <w:rsid w:val="00590D49"/>
    <w:rsid w:val="005B0AFB"/>
    <w:rsid w:val="005E12F1"/>
    <w:rsid w:val="005E619A"/>
    <w:rsid w:val="00641029"/>
    <w:rsid w:val="00643AF2"/>
    <w:rsid w:val="006A157D"/>
    <w:rsid w:val="006A6543"/>
    <w:rsid w:val="006C4BA3"/>
    <w:rsid w:val="006F4BE8"/>
    <w:rsid w:val="00717F14"/>
    <w:rsid w:val="007353BF"/>
    <w:rsid w:val="0079039D"/>
    <w:rsid w:val="00790CDE"/>
    <w:rsid w:val="007E1EFB"/>
    <w:rsid w:val="007F2523"/>
    <w:rsid w:val="007F4F28"/>
    <w:rsid w:val="0081683D"/>
    <w:rsid w:val="0081727D"/>
    <w:rsid w:val="00842DE6"/>
    <w:rsid w:val="008855D1"/>
    <w:rsid w:val="0090079C"/>
    <w:rsid w:val="009360CD"/>
    <w:rsid w:val="00975ED3"/>
    <w:rsid w:val="009761AB"/>
    <w:rsid w:val="009A553E"/>
    <w:rsid w:val="009F7E9C"/>
    <w:rsid w:val="00A11EA6"/>
    <w:rsid w:val="00A56D1C"/>
    <w:rsid w:val="00AA22FC"/>
    <w:rsid w:val="00AF11A1"/>
    <w:rsid w:val="00AF2420"/>
    <w:rsid w:val="00AF61CC"/>
    <w:rsid w:val="00AF7285"/>
    <w:rsid w:val="00B025D1"/>
    <w:rsid w:val="00BA267F"/>
    <w:rsid w:val="00C1754D"/>
    <w:rsid w:val="00C4222C"/>
    <w:rsid w:val="00C73EBE"/>
    <w:rsid w:val="00C741BE"/>
    <w:rsid w:val="00C85593"/>
    <w:rsid w:val="00CD4D66"/>
    <w:rsid w:val="00D0523A"/>
    <w:rsid w:val="00D576F5"/>
    <w:rsid w:val="00D66E63"/>
    <w:rsid w:val="00D87647"/>
    <w:rsid w:val="00DA5F55"/>
    <w:rsid w:val="00DD204E"/>
    <w:rsid w:val="00DF1748"/>
    <w:rsid w:val="00DF55E8"/>
    <w:rsid w:val="00E35E08"/>
    <w:rsid w:val="00E66F70"/>
    <w:rsid w:val="00E67C0E"/>
    <w:rsid w:val="00E74ACC"/>
    <w:rsid w:val="00EB72F5"/>
    <w:rsid w:val="00ED3455"/>
    <w:rsid w:val="00F126A3"/>
    <w:rsid w:val="00F47E47"/>
    <w:rsid w:val="00F82408"/>
    <w:rsid w:val="00F9059B"/>
    <w:rsid w:val="00FB70BA"/>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4815"/>
  <w15:chartTrackingRefBased/>
  <w15:docId w15:val="{02E5D227-B727-4BD8-ADD4-130886CB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BE"/>
    <w:pPr>
      <w:ind w:left="720"/>
      <w:contextualSpacing/>
    </w:pPr>
  </w:style>
  <w:style w:type="paragraph" w:styleId="NormalWeb">
    <w:name w:val="Normal (Web)"/>
    <w:basedOn w:val="Normal"/>
    <w:uiPriority w:val="99"/>
    <w:unhideWhenUsed/>
    <w:rsid w:val="001C343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B70BA"/>
    <w:rPr>
      <w:sz w:val="16"/>
      <w:szCs w:val="16"/>
    </w:rPr>
  </w:style>
  <w:style w:type="paragraph" w:styleId="CommentText">
    <w:name w:val="annotation text"/>
    <w:basedOn w:val="Normal"/>
    <w:link w:val="CommentTextChar"/>
    <w:uiPriority w:val="99"/>
    <w:semiHidden/>
    <w:unhideWhenUsed/>
    <w:rsid w:val="00FB70BA"/>
    <w:pPr>
      <w:spacing w:line="240" w:lineRule="auto"/>
    </w:pPr>
    <w:rPr>
      <w:sz w:val="20"/>
      <w:szCs w:val="20"/>
    </w:rPr>
  </w:style>
  <w:style w:type="character" w:customStyle="1" w:styleId="CommentTextChar">
    <w:name w:val="Comment Text Char"/>
    <w:basedOn w:val="DefaultParagraphFont"/>
    <w:link w:val="CommentText"/>
    <w:uiPriority w:val="99"/>
    <w:semiHidden/>
    <w:rsid w:val="00FB70BA"/>
    <w:rPr>
      <w:sz w:val="20"/>
      <w:szCs w:val="20"/>
    </w:rPr>
  </w:style>
  <w:style w:type="paragraph" w:styleId="CommentSubject">
    <w:name w:val="annotation subject"/>
    <w:basedOn w:val="CommentText"/>
    <w:next w:val="CommentText"/>
    <w:link w:val="CommentSubjectChar"/>
    <w:uiPriority w:val="99"/>
    <w:semiHidden/>
    <w:unhideWhenUsed/>
    <w:rsid w:val="00FB70BA"/>
    <w:rPr>
      <w:b/>
      <w:bCs/>
    </w:rPr>
  </w:style>
  <w:style w:type="character" w:customStyle="1" w:styleId="CommentSubjectChar">
    <w:name w:val="Comment Subject Char"/>
    <w:basedOn w:val="CommentTextChar"/>
    <w:link w:val="CommentSubject"/>
    <w:uiPriority w:val="99"/>
    <w:semiHidden/>
    <w:rsid w:val="00FB70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yilgwan</dc:creator>
  <cp:keywords/>
  <dc:description/>
  <cp:lastModifiedBy>AO</cp:lastModifiedBy>
  <cp:revision>69</cp:revision>
  <dcterms:created xsi:type="dcterms:W3CDTF">2021-07-21T09:10:00Z</dcterms:created>
  <dcterms:modified xsi:type="dcterms:W3CDTF">2021-09-22T22:49:00Z</dcterms:modified>
</cp:coreProperties>
</file>